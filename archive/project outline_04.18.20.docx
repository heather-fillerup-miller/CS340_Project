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CA503" w14:textId="77777777" w:rsidR="00563F7A" w:rsidRDefault="00BD1B99">
      <w:pPr>
        <w:pStyle w:val="Title"/>
        <w:rPr>
          <w:rFonts w:hint="eastAsia"/>
        </w:rPr>
      </w:pPr>
      <w:r>
        <w:t>mechanics need databases too</w:t>
      </w:r>
    </w:p>
    <w:p w14:paraId="2623422B" w14:textId="71B699F3" w:rsidR="00563F7A" w:rsidRDefault="00BD1B99">
      <w:pPr>
        <w:pStyle w:val="Body"/>
        <w:rPr>
          <w:rFonts w:hint="eastAsia"/>
        </w:rPr>
      </w:pPr>
      <w:r>
        <w:t>Prepared by</w:t>
      </w:r>
      <w:r w:rsidR="00C56DEB">
        <w:t xml:space="preserve"> </w:t>
      </w:r>
      <w:r w:rsidR="00F647E5">
        <w:t>G</w:t>
      </w:r>
      <w:r w:rsidR="00C56DEB">
        <w:t>roup 14:</w:t>
      </w:r>
      <w:r>
        <w:t xml:space="preserve"> Heather Fillerup</w:t>
      </w:r>
      <w:r w:rsidR="002E3475">
        <w:t>- Software Developer</w:t>
      </w:r>
      <w:r>
        <w:t>, Chris Nelson</w:t>
      </w:r>
      <w:r w:rsidR="002E3475">
        <w:t>- Software Developer</w:t>
      </w:r>
    </w:p>
    <w:p w14:paraId="450CA1B6" w14:textId="429F7D9A" w:rsidR="00972692" w:rsidRDefault="00972692">
      <w:pPr>
        <w:pStyle w:val="Body"/>
        <w:rPr>
          <w:rFonts w:hint="eastAsia"/>
        </w:rPr>
      </w:pPr>
      <w:r>
        <w:t xml:space="preserve">CS 340-400: </w:t>
      </w:r>
      <w:proofErr w:type="spellStart"/>
      <w:r>
        <w:t>Spr</w:t>
      </w:r>
      <w:proofErr w:type="spellEnd"/>
      <w:r>
        <w:t xml:space="preserve"> 2020</w:t>
      </w:r>
    </w:p>
    <w:p w14:paraId="7BA24326" w14:textId="4A757BBF" w:rsidR="00972692" w:rsidRDefault="00972692">
      <w:pPr>
        <w:pStyle w:val="Body"/>
        <w:rPr>
          <w:rFonts w:hint="eastAsia"/>
        </w:rPr>
      </w:pPr>
      <w:r>
        <w:t xml:space="preserve">Project- Step </w:t>
      </w:r>
      <w:r w:rsidR="00101F66">
        <w:t>2</w:t>
      </w:r>
      <w:r w:rsidR="000E61CE">
        <w:t xml:space="preserve"> </w:t>
      </w:r>
      <w:r w:rsidR="00A155D7">
        <w:t>Final</w:t>
      </w:r>
    </w:p>
    <w:p w14:paraId="31AE24CB" w14:textId="0148198E" w:rsidR="00563F7A" w:rsidRDefault="00BD1B99">
      <w:pPr>
        <w:pStyle w:val="Body"/>
        <w:rPr>
          <w:rFonts w:hint="eastAsia"/>
        </w:rPr>
      </w:pPr>
      <w:r>
        <w:fldChar w:fldCharType="begin" w:fldLock="1"/>
      </w:r>
      <w:r>
        <w:instrText xml:space="preserve"> DATE \@ "MMMM d, y" </w:instrText>
      </w:r>
      <w:r>
        <w:fldChar w:fldCharType="separate"/>
      </w:r>
      <w:r>
        <w:t xml:space="preserve">April </w:t>
      </w:r>
      <w:r w:rsidR="005D4FB7">
        <w:t>25</w:t>
      </w:r>
      <w:r>
        <w:t>, 2020</w:t>
      </w:r>
      <w:r>
        <w:fldChar w:fldCharType="end"/>
      </w:r>
    </w:p>
    <w:p w14:paraId="520EDC31" w14:textId="77777777" w:rsidR="00563F7A" w:rsidRDefault="00563F7A">
      <w:pPr>
        <w:pStyle w:val="Body"/>
        <w:rPr>
          <w:rFonts w:hint="eastAsia"/>
        </w:rPr>
      </w:pPr>
    </w:p>
    <w:p w14:paraId="1F116E1E" w14:textId="2B07A77A" w:rsidR="00650878" w:rsidRDefault="00650878" w:rsidP="00650878">
      <w:pPr>
        <w:pStyle w:val="Heading2"/>
        <w:rPr>
          <w:rFonts w:hint="eastAsia"/>
        </w:rPr>
      </w:pPr>
      <w:r>
        <w:t>Feedback by the peer reviewer</w:t>
      </w:r>
      <w:r w:rsidR="00763537">
        <w:t>s</w:t>
      </w:r>
    </w:p>
    <w:p w14:paraId="626CE816" w14:textId="3C4096E0" w:rsidR="008B2A52" w:rsidRDefault="00650878" w:rsidP="008B2A52">
      <w:pPr>
        <w:pStyle w:val="Body2"/>
        <w:numPr>
          <w:ilvl w:val="1"/>
          <w:numId w:val="3"/>
        </w:numPr>
        <w:rPr>
          <w:rFonts w:hint="eastAsia"/>
        </w:rPr>
      </w:pPr>
      <w:r>
        <w:t xml:space="preserve">Does the overview describe what problem is to be solved by a website with DB back end? </w:t>
      </w:r>
    </w:p>
    <w:p w14:paraId="04B6FB0C" w14:textId="6415B2CA" w:rsidR="008B2A52" w:rsidRDefault="008B2A52" w:rsidP="008B2A52">
      <w:pPr>
        <w:pStyle w:val="Body2"/>
        <w:numPr>
          <w:ilvl w:val="2"/>
          <w:numId w:val="3"/>
        </w:numPr>
        <w:rPr>
          <w:rFonts w:hint="eastAsia"/>
        </w:rPr>
      </w:pPr>
      <w:r w:rsidRPr="008B2A52">
        <w:t>Vinh Tran</w:t>
      </w:r>
      <w:r>
        <w:t>: Yes, the overview describes a problem with pen and paper that needs to be solved by a website with DB back end.</w:t>
      </w:r>
    </w:p>
    <w:p w14:paraId="4CB768BC" w14:textId="77777777" w:rsidR="008B2A52" w:rsidRDefault="008B2A52" w:rsidP="008B2A52">
      <w:pPr>
        <w:pStyle w:val="Body2"/>
        <w:numPr>
          <w:ilvl w:val="2"/>
          <w:numId w:val="3"/>
        </w:numPr>
        <w:rPr>
          <w:rFonts w:hint="eastAsia"/>
        </w:rPr>
      </w:pPr>
      <w:r>
        <w:t>Kelley Neubauer: Yes, the overview describes an auto shop problem that can be solved by a DB back end. Great story and background!</w:t>
      </w:r>
    </w:p>
    <w:p w14:paraId="537FACC0" w14:textId="4AE15C2A" w:rsidR="00EC0942" w:rsidRDefault="00EC0942" w:rsidP="00EC0942">
      <w:pPr>
        <w:pStyle w:val="Body2"/>
        <w:numPr>
          <w:ilvl w:val="2"/>
          <w:numId w:val="3"/>
        </w:numPr>
        <w:rPr>
          <w:rFonts w:hint="eastAsia"/>
        </w:rPr>
      </w:pPr>
      <w:r>
        <w:t xml:space="preserve">Benjamin </w:t>
      </w:r>
      <w:proofErr w:type="spellStart"/>
      <w:r>
        <w:t>Mayinger</w:t>
      </w:r>
      <w:proofErr w:type="spellEnd"/>
      <w:r>
        <w:t xml:space="preserve">: Yes, the idea is very practical and shows a </w:t>
      </w:r>
      <w:proofErr w:type="gramStart"/>
      <w:r>
        <w:t>real world</w:t>
      </w:r>
      <w:proofErr w:type="gramEnd"/>
      <w:r>
        <w:t xml:space="preserve"> problem that could be organized using a database backend. Furthermore, the overview is detailed and well written.</w:t>
      </w:r>
    </w:p>
    <w:p w14:paraId="2F78EA0B" w14:textId="40D5DA4C" w:rsidR="008B2A52" w:rsidRPr="008B2A52" w:rsidRDefault="00EC0942" w:rsidP="00EC0942">
      <w:pPr>
        <w:pStyle w:val="Body2"/>
        <w:numPr>
          <w:ilvl w:val="2"/>
          <w:numId w:val="3"/>
        </w:numPr>
        <w:rPr>
          <w:rFonts w:hint="eastAsia"/>
        </w:rPr>
      </w:pPr>
      <w:proofErr w:type="spellStart"/>
      <w:r>
        <w:t>Sibai</w:t>
      </w:r>
      <w:proofErr w:type="spellEnd"/>
      <w:r>
        <w:t xml:space="preserve"> Lou: Yes</w:t>
      </w:r>
    </w:p>
    <w:p w14:paraId="073609FE" w14:textId="036F11E5" w:rsidR="008B2A52" w:rsidRDefault="00650878" w:rsidP="008B2A52">
      <w:pPr>
        <w:pStyle w:val="Body2"/>
        <w:numPr>
          <w:ilvl w:val="1"/>
          <w:numId w:val="3"/>
        </w:numPr>
        <w:rPr>
          <w:rFonts w:hint="eastAsia"/>
        </w:rPr>
      </w:pPr>
      <w:r>
        <w:t xml:space="preserve">Does the overview list specific facts? </w:t>
      </w:r>
    </w:p>
    <w:p w14:paraId="46A02EA1" w14:textId="4B49EA86" w:rsidR="00650878" w:rsidRDefault="008B2A52" w:rsidP="008B2A52">
      <w:pPr>
        <w:pStyle w:val="Body2"/>
        <w:numPr>
          <w:ilvl w:val="2"/>
          <w:numId w:val="3"/>
        </w:numPr>
        <w:rPr>
          <w:rFonts w:hint="eastAsia"/>
        </w:rPr>
      </w:pPr>
      <w:r w:rsidRPr="008B2A52">
        <w:t>Vinh Tran</w:t>
      </w:r>
      <w:r>
        <w:t xml:space="preserve">: </w:t>
      </w:r>
      <w:r w:rsidR="00650878">
        <w:t>Yes. Some of them are creating a repair order, associating a car and a customer to the repair order.</w:t>
      </w:r>
    </w:p>
    <w:p w14:paraId="20A893CC" w14:textId="3D8B94DF" w:rsidR="008B2A52" w:rsidRDefault="008B2A52" w:rsidP="008B2A52">
      <w:pPr>
        <w:pStyle w:val="Body2"/>
        <w:numPr>
          <w:ilvl w:val="2"/>
          <w:numId w:val="3"/>
        </w:numPr>
        <w:rPr>
          <w:rFonts w:hint="eastAsia"/>
        </w:rPr>
      </w:pPr>
      <w:r>
        <w:t>Kelley Neubauer:  The overview has some specifics, but it could be more detailed. How many mechanics will be accessing the system? How long does a car spend under repair? Is there only one location?</w:t>
      </w:r>
    </w:p>
    <w:p w14:paraId="61301675" w14:textId="03A2C2A0" w:rsidR="00EC0942" w:rsidRDefault="00EC0942" w:rsidP="00EC0942">
      <w:pPr>
        <w:pStyle w:val="Body2"/>
        <w:numPr>
          <w:ilvl w:val="2"/>
          <w:numId w:val="3"/>
        </w:numPr>
        <w:rPr>
          <w:rFonts w:hint="eastAsia"/>
        </w:rPr>
      </w:pPr>
      <w:r>
        <w:t xml:space="preserve">Benjamin </w:t>
      </w:r>
      <w:proofErr w:type="spellStart"/>
      <w:r>
        <w:t>Mayinger</w:t>
      </w:r>
      <w:proofErr w:type="spellEnd"/>
      <w:r>
        <w:t>: The overview explains the relationships between the entities and the attributes of given entities in a concise way.</w:t>
      </w:r>
    </w:p>
    <w:p w14:paraId="7A5EB142" w14:textId="77777777" w:rsidR="00EC0942" w:rsidRPr="008B2A52" w:rsidRDefault="00EC0942" w:rsidP="00EC0942">
      <w:pPr>
        <w:pStyle w:val="Body2"/>
        <w:numPr>
          <w:ilvl w:val="2"/>
          <w:numId w:val="3"/>
        </w:numPr>
        <w:rPr>
          <w:rFonts w:hint="eastAsia"/>
        </w:rPr>
      </w:pPr>
      <w:proofErr w:type="spellStart"/>
      <w:r>
        <w:t>Sibai</w:t>
      </w:r>
      <w:proofErr w:type="spellEnd"/>
      <w:r>
        <w:t xml:space="preserve"> Lou: Yes</w:t>
      </w:r>
    </w:p>
    <w:p w14:paraId="0A29BAE5" w14:textId="7864421B" w:rsidR="00650878" w:rsidRDefault="00650878" w:rsidP="00650878">
      <w:pPr>
        <w:pStyle w:val="Body2"/>
        <w:numPr>
          <w:ilvl w:val="1"/>
          <w:numId w:val="3"/>
        </w:numPr>
        <w:rPr>
          <w:rFonts w:hint="eastAsia"/>
        </w:rPr>
      </w:pPr>
      <w:r>
        <w:t xml:space="preserve">Are at least four entities described and does each one </w:t>
      </w:r>
      <w:proofErr w:type="gramStart"/>
      <w:r>
        <w:t>represent</w:t>
      </w:r>
      <w:proofErr w:type="gramEnd"/>
      <w:r>
        <w:t xml:space="preserve"> a single idea to be stored a s a list? </w:t>
      </w:r>
    </w:p>
    <w:p w14:paraId="7DF3A5F3" w14:textId="2EDB057B" w:rsidR="00650878" w:rsidRDefault="008B2A52" w:rsidP="008B2A52">
      <w:pPr>
        <w:pStyle w:val="Body2"/>
        <w:numPr>
          <w:ilvl w:val="2"/>
          <w:numId w:val="3"/>
        </w:numPr>
        <w:rPr>
          <w:rFonts w:hint="eastAsia"/>
        </w:rPr>
      </w:pPr>
      <w:r w:rsidRPr="008B2A52">
        <w:t>Vinh Tran</w:t>
      </w:r>
      <w:r>
        <w:t xml:space="preserve"> </w:t>
      </w:r>
      <w:r w:rsidR="00650878">
        <w:t xml:space="preserve">Yes, 4 of them are customers, cars, repairs, and statuses. Each of them </w:t>
      </w:r>
      <w:proofErr w:type="gramStart"/>
      <w:r w:rsidR="00650878">
        <w:t>represent</w:t>
      </w:r>
      <w:proofErr w:type="gramEnd"/>
      <w:r w:rsidR="00650878">
        <w:t xml:space="preserve"> a single idea.</w:t>
      </w:r>
    </w:p>
    <w:p w14:paraId="4904AE7A" w14:textId="77777777" w:rsidR="008B2A52" w:rsidRDefault="008B2A52" w:rsidP="008B2A52">
      <w:pPr>
        <w:pStyle w:val="Body2"/>
        <w:numPr>
          <w:ilvl w:val="2"/>
          <w:numId w:val="3"/>
        </w:numPr>
        <w:rPr>
          <w:rFonts w:hint="eastAsia"/>
        </w:rPr>
      </w:pPr>
      <w:r>
        <w:t xml:space="preserve">Kelley Neubauer: Yes, there are at least four entities described. customers, cars, repairs, statuses, and mechanics all represent unique ideas that could be stored as a list.  </w:t>
      </w:r>
    </w:p>
    <w:p w14:paraId="3DD47C4E" w14:textId="77777777" w:rsidR="00EC0942" w:rsidRDefault="00EC0942" w:rsidP="00EC0942">
      <w:pPr>
        <w:pStyle w:val="Body2"/>
        <w:numPr>
          <w:ilvl w:val="2"/>
          <w:numId w:val="3"/>
        </w:numPr>
        <w:rPr>
          <w:rFonts w:hint="eastAsia"/>
        </w:rPr>
      </w:pPr>
      <w:r>
        <w:t xml:space="preserve">Benjamin </w:t>
      </w:r>
      <w:proofErr w:type="spellStart"/>
      <w:r>
        <w:t>Mayinger</w:t>
      </w:r>
      <w:proofErr w:type="spellEnd"/>
      <w:r>
        <w:t>: The draft outlines five entities: customers, cars, repairs, statuses, and mechanics.</w:t>
      </w:r>
    </w:p>
    <w:p w14:paraId="1DC32F62" w14:textId="77777777" w:rsidR="00EC0942" w:rsidRPr="008B2A52" w:rsidRDefault="00EC0942" w:rsidP="00EC0942">
      <w:pPr>
        <w:pStyle w:val="Body2"/>
        <w:numPr>
          <w:ilvl w:val="2"/>
          <w:numId w:val="3"/>
        </w:numPr>
        <w:rPr>
          <w:rFonts w:hint="eastAsia"/>
        </w:rPr>
      </w:pPr>
      <w:proofErr w:type="spellStart"/>
      <w:r>
        <w:t>Sibai</w:t>
      </w:r>
      <w:proofErr w:type="spellEnd"/>
      <w:r>
        <w:t xml:space="preserve"> Lou: Yes</w:t>
      </w:r>
    </w:p>
    <w:p w14:paraId="315588D4" w14:textId="77777777" w:rsidR="008B2A52" w:rsidRDefault="00650878" w:rsidP="008B2A52">
      <w:pPr>
        <w:pStyle w:val="Body2"/>
        <w:numPr>
          <w:ilvl w:val="1"/>
          <w:numId w:val="3"/>
        </w:numPr>
        <w:rPr>
          <w:rFonts w:hint="eastAsia"/>
        </w:rPr>
      </w:pPr>
      <w:r>
        <w:lastRenderedPageBreak/>
        <w:t>Does the outline of entity details describe the purpose of each, list attribute datatypes and constraints and describe relationships between entities?  Does the outline clearly indicate which entities (tables) will be implemented and which team member is primarily assigned to the associated page(s)?</w:t>
      </w:r>
    </w:p>
    <w:p w14:paraId="310379FB" w14:textId="4FB06312" w:rsidR="00650878" w:rsidRDefault="008B2A52" w:rsidP="008B2A52">
      <w:pPr>
        <w:pStyle w:val="Body2"/>
        <w:numPr>
          <w:ilvl w:val="2"/>
          <w:numId w:val="3"/>
        </w:numPr>
        <w:rPr>
          <w:rFonts w:hint="eastAsia"/>
        </w:rPr>
      </w:pPr>
      <w:r w:rsidRPr="008B2A52">
        <w:t>Vinh Tran</w:t>
      </w:r>
      <w:r>
        <w:t xml:space="preserve">: </w:t>
      </w:r>
      <w:r w:rsidR="00650878">
        <w:t>Yes, the outline of entity details describes the purpose of each, list attribute datatypes and constraints and describe relationships between entities. The outline clearly indicates which entities (tables) will be implemented and which team member is primarily assigned to the associated page(s)</w:t>
      </w:r>
    </w:p>
    <w:p w14:paraId="3CD57C09" w14:textId="5146361B" w:rsidR="008B2A52" w:rsidRDefault="008B2A52" w:rsidP="008B2A52">
      <w:pPr>
        <w:pStyle w:val="Body2"/>
        <w:numPr>
          <w:ilvl w:val="2"/>
          <w:numId w:val="3"/>
        </w:numPr>
        <w:rPr>
          <w:rFonts w:hint="eastAsia"/>
        </w:rPr>
      </w:pPr>
      <w:r>
        <w:t>Kelley Neubauer:</w:t>
      </w:r>
      <w:r w:rsidRPr="008B2A52">
        <w:t xml:space="preserve"> </w:t>
      </w:r>
      <w:r>
        <w:t>Yes, the outline describes the purpose of each entity and lists datatypes and constraints. The relationships between entities are described.</w:t>
      </w:r>
    </w:p>
    <w:p w14:paraId="325E0E3E" w14:textId="249D7F4C" w:rsidR="00EC0942" w:rsidRDefault="00EC0942" w:rsidP="00EC0942">
      <w:pPr>
        <w:pStyle w:val="Body2"/>
        <w:numPr>
          <w:ilvl w:val="2"/>
          <w:numId w:val="3"/>
        </w:numPr>
        <w:rPr>
          <w:rFonts w:hint="eastAsia"/>
        </w:rPr>
      </w:pPr>
      <w:r>
        <w:t xml:space="preserve">Benjamin </w:t>
      </w:r>
      <w:proofErr w:type="spellStart"/>
      <w:r>
        <w:t>Mayinger</w:t>
      </w:r>
      <w:proofErr w:type="spellEnd"/>
      <w:r>
        <w:t>: Each entity is well explained and so are the relationships between them. The ERD and Schema diagrams do a good job of showing this. The overview also shows which team members will be implementing which entities.</w:t>
      </w:r>
    </w:p>
    <w:p w14:paraId="63FD868F" w14:textId="77777777" w:rsidR="00EC0942" w:rsidRPr="008B2A52" w:rsidRDefault="00EC0942" w:rsidP="00EC0942">
      <w:pPr>
        <w:pStyle w:val="Body2"/>
        <w:numPr>
          <w:ilvl w:val="2"/>
          <w:numId w:val="3"/>
        </w:numPr>
        <w:rPr>
          <w:rFonts w:hint="eastAsia"/>
        </w:rPr>
      </w:pPr>
      <w:proofErr w:type="spellStart"/>
      <w:r>
        <w:t>Sibai</w:t>
      </w:r>
      <w:proofErr w:type="spellEnd"/>
      <w:r>
        <w:t xml:space="preserve"> Lou: Yes</w:t>
      </w:r>
    </w:p>
    <w:p w14:paraId="60EDA127" w14:textId="77777777" w:rsidR="008B2A52" w:rsidRDefault="00650878" w:rsidP="008B2A52">
      <w:pPr>
        <w:pStyle w:val="Body2"/>
        <w:numPr>
          <w:ilvl w:val="1"/>
          <w:numId w:val="3"/>
        </w:numPr>
        <w:rPr>
          <w:rFonts w:hint="eastAsia"/>
        </w:rPr>
      </w:pPr>
      <w:r>
        <w:t xml:space="preserve">Are 1:M relationships correctly formulated? Is there at </w:t>
      </w:r>
      <w:proofErr w:type="gramStart"/>
      <w:r>
        <w:t>least  one</w:t>
      </w:r>
      <w:proofErr w:type="gramEnd"/>
      <w:r>
        <w:t xml:space="preserve"> M:M relationship?</w:t>
      </w:r>
    </w:p>
    <w:p w14:paraId="4D69905C" w14:textId="6EE1C7BF" w:rsidR="00650878" w:rsidRDefault="008B2A52" w:rsidP="008B2A52">
      <w:pPr>
        <w:pStyle w:val="Body2"/>
        <w:numPr>
          <w:ilvl w:val="2"/>
          <w:numId w:val="3"/>
        </w:numPr>
        <w:rPr>
          <w:rFonts w:hint="eastAsia"/>
        </w:rPr>
      </w:pPr>
      <w:r w:rsidRPr="008B2A52">
        <w:t>Vinh Tran</w:t>
      </w:r>
      <w:r>
        <w:t xml:space="preserve">: </w:t>
      </w:r>
      <w:r w:rsidR="00650878">
        <w:t>Yes, 1:M relationships are correctly formulated and there is at least one M:M relationship.</w:t>
      </w:r>
    </w:p>
    <w:p w14:paraId="0968755D" w14:textId="77777777" w:rsidR="00EC0942" w:rsidRDefault="008B2A52" w:rsidP="00EC0942">
      <w:pPr>
        <w:pStyle w:val="Body2"/>
        <w:numPr>
          <w:ilvl w:val="2"/>
          <w:numId w:val="3"/>
        </w:numPr>
        <w:rPr>
          <w:rFonts w:hint="eastAsia"/>
        </w:rPr>
      </w:pPr>
      <w:r>
        <w:t xml:space="preserve">Kelley Neubauer: </w:t>
      </w:r>
      <w:r w:rsidR="00EC0942">
        <w:t>Yes, the 1:M relationships are correctly formulated. Yes, there is at least one M:M relationship.</w:t>
      </w:r>
    </w:p>
    <w:p w14:paraId="05E57D39" w14:textId="77777777" w:rsidR="00EC0942" w:rsidRDefault="00EC0942" w:rsidP="00EC0942">
      <w:pPr>
        <w:pStyle w:val="Body2"/>
        <w:numPr>
          <w:ilvl w:val="2"/>
          <w:numId w:val="3"/>
        </w:numPr>
        <w:rPr>
          <w:rFonts w:hint="eastAsia"/>
        </w:rPr>
      </w:pPr>
      <w:r>
        <w:t xml:space="preserve">Benjamin </w:t>
      </w:r>
      <w:proofErr w:type="spellStart"/>
      <w:r>
        <w:t>Mayinger</w:t>
      </w:r>
      <w:proofErr w:type="spellEnd"/>
      <w:r>
        <w:t>: All the relationships seem to be in order.</w:t>
      </w:r>
    </w:p>
    <w:p w14:paraId="5D553591" w14:textId="2839C4E7" w:rsidR="00EC0942" w:rsidRDefault="00EC0942" w:rsidP="00EC0942">
      <w:pPr>
        <w:pStyle w:val="Body2"/>
        <w:numPr>
          <w:ilvl w:val="2"/>
          <w:numId w:val="3"/>
        </w:numPr>
        <w:rPr>
          <w:rFonts w:hint="eastAsia"/>
        </w:rPr>
      </w:pPr>
      <w:proofErr w:type="spellStart"/>
      <w:r>
        <w:t>Sibai</w:t>
      </w:r>
      <w:proofErr w:type="spellEnd"/>
      <w:r>
        <w:t xml:space="preserve"> Lou: Yes</w:t>
      </w:r>
    </w:p>
    <w:p w14:paraId="15F35BCE" w14:textId="77777777" w:rsidR="008B2A52" w:rsidRDefault="008B2A52" w:rsidP="008B2A52">
      <w:pPr>
        <w:pStyle w:val="Body2"/>
        <w:numPr>
          <w:ilvl w:val="1"/>
          <w:numId w:val="3"/>
        </w:numPr>
        <w:rPr>
          <w:rFonts w:hint="eastAsia"/>
        </w:rPr>
      </w:pPr>
      <w:r>
        <w:t>I</w:t>
      </w:r>
      <w:r w:rsidR="00650878">
        <w:t xml:space="preserve">s there consistency in a) naming between overview and entity/attributes b) entities plural, attributes singular c) use of capitalization for naming? </w:t>
      </w:r>
    </w:p>
    <w:p w14:paraId="2F7EFB4B" w14:textId="314FF4B7" w:rsidR="00650878" w:rsidRDefault="008B2A52" w:rsidP="008B2A52">
      <w:pPr>
        <w:pStyle w:val="Body2"/>
        <w:numPr>
          <w:ilvl w:val="2"/>
          <w:numId w:val="3"/>
        </w:numPr>
        <w:rPr>
          <w:rFonts w:hint="eastAsia"/>
        </w:rPr>
      </w:pPr>
      <w:r w:rsidRPr="008B2A52">
        <w:t>Vinh Tran</w:t>
      </w:r>
      <w:r>
        <w:t xml:space="preserve">: </w:t>
      </w:r>
      <w:r w:rsidR="00650878">
        <w:t>Yes, there is consistency in areas as listed above.</w:t>
      </w:r>
    </w:p>
    <w:p w14:paraId="0661561E" w14:textId="28F4DBBC" w:rsidR="00EC0942" w:rsidRDefault="00EC0942" w:rsidP="00EC0942">
      <w:pPr>
        <w:pStyle w:val="Body2"/>
        <w:numPr>
          <w:ilvl w:val="2"/>
          <w:numId w:val="3"/>
        </w:numPr>
        <w:rPr>
          <w:rFonts w:hint="eastAsia"/>
        </w:rPr>
      </w:pPr>
      <w:r>
        <w:t>Kelley Neubauer:</w:t>
      </w:r>
      <w:r w:rsidRPr="00EC0942">
        <w:t xml:space="preserve"> </w:t>
      </w:r>
      <w:r>
        <w:t xml:space="preserve">Yes, there is consistency in naming conventions. </w:t>
      </w:r>
      <w:proofErr w:type="gramStart"/>
      <w:r>
        <w:t>I’d</w:t>
      </w:r>
      <w:proofErr w:type="gramEnd"/>
      <w:r>
        <w:t xml:space="preserve"> recommend that you make use of the convention to capitalize entity names.</w:t>
      </w:r>
    </w:p>
    <w:p w14:paraId="6202FA70" w14:textId="4EAC845D" w:rsidR="00EC0942" w:rsidRDefault="00EC0942" w:rsidP="00EC0942">
      <w:pPr>
        <w:pStyle w:val="Body2"/>
        <w:numPr>
          <w:ilvl w:val="2"/>
          <w:numId w:val="3"/>
        </w:numPr>
        <w:rPr>
          <w:rFonts w:hint="eastAsia"/>
        </w:rPr>
      </w:pPr>
      <w:r>
        <w:t xml:space="preserve">Benjamin </w:t>
      </w:r>
      <w:proofErr w:type="spellStart"/>
      <w:r>
        <w:t>Mayinger</w:t>
      </w:r>
      <w:proofErr w:type="spellEnd"/>
      <w:r>
        <w:t xml:space="preserve">: The document is </w:t>
      </w:r>
      <w:proofErr w:type="gramStart"/>
      <w:r>
        <w:t>actually really</w:t>
      </w:r>
      <w:proofErr w:type="gramEnd"/>
      <w:r>
        <w:t xml:space="preserve"> well formatted and holds its consistency throughout it.</w:t>
      </w:r>
    </w:p>
    <w:p w14:paraId="549E8FE4" w14:textId="6BA9F980" w:rsidR="00EC0942" w:rsidRDefault="00EC0942" w:rsidP="00EC0942">
      <w:pPr>
        <w:pStyle w:val="Body2"/>
        <w:numPr>
          <w:ilvl w:val="2"/>
          <w:numId w:val="3"/>
        </w:numPr>
        <w:rPr>
          <w:rFonts w:hint="eastAsia"/>
        </w:rPr>
      </w:pPr>
      <w:proofErr w:type="spellStart"/>
      <w:r>
        <w:t>Sibai</w:t>
      </w:r>
      <w:proofErr w:type="spellEnd"/>
      <w:r>
        <w:t xml:space="preserve"> Lou: Yes</w:t>
      </w:r>
    </w:p>
    <w:p w14:paraId="1B6BBD8D" w14:textId="77777777" w:rsidR="00EC0942" w:rsidRDefault="00EC0942" w:rsidP="00EC0942">
      <w:pPr>
        <w:pStyle w:val="Body2"/>
        <w:numPr>
          <w:ilvl w:val="1"/>
          <w:numId w:val="3"/>
        </w:numPr>
        <w:rPr>
          <w:rFonts w:hint="eastAsia"/>
        </w:rPr>
      </w:pPr>
      <w:r>
        <w:t>Additional notes:</w:t>
      </w:r>
    </w:p>
    <w:p w14:paraId="0F53795B" w14:textId="1BD897E7" w:rsidR="00EC0942" w:rsidRDefault="00EC0942" w:rsidP="00EC0942">
      <w:pPr>
        <w:pStyle w:val="Body2"/>
        <w:numPr>
          <w:ilvl w:val="2"/>
          <w:numId w:val="3"/>
        </w:numPr>
        <w:rPr>
          <w:rFonts w:hint="eastAsia"/>
        </w:rPr>
      </w:pPr>
      <w:r>
        <w:t>Kelley Neubauer:</w:t>
      </w:r>
      <w:r w:rsidRPr="00EC0942">
        <w:t xml:space="preserve"> </w:t>
      </w:r>
      <w:r>
        <w:t xml:space="preserve">I am a little confused about why the mechanic works on statuses and not repairs. How does a mechanic work on “customer paid” or “customer picked up?” It would seem more natural to me for the relationship to be between mechanics and repairs. Maybe the statuses entity should have a different name? As is, </w:t>
      </w:r>
      <w:proofErr w:type="gramStart"/>
      <w:r>
        <w:t>it’s</w:t>
      </w:r>
      <w:proofErr w:type="gramEnd"/>
      <w:r>
        <w:t xml:space="preserve"> a little confusing and could be clarified.</w:t>
      </w:r>
    </w:p>
    <w:p w14:paraId="10635534" w14:textId="274E8802" w:rsidR="00EC0942" w:rsidRDefault="00EC0942" w:rsidP="00EC0942">
      <w:pPr>
        <w:pStyle w:val="Body2"/>
        <w:numPr>
          <w:ilvl w:val="2"/>
          <w:numId w:val="3"/>
        </w:numPr>
        <w:rPr>
          <w:rFonts w:hint="eastAsia"/>
        </w:rPr>
      </w:pPr>
      <w:r>
        <w:lastRenderedPageBreak/>
        <w:t>Kelley Neubauer:</w:t>
      </w:r>
      <w:r w:rsidRPr="00EC0942">
        <w:t xml:space="preserve"> </w:t>
      </w:r>
      <w:r>
        <w:t xml:space="preserve"> One little thing, check that the arrow for the </w:t>
      </w:r>
      <w:proofErr w:type="spellStart"/>
      <w:r>
        <w:t>repiairs_statuses</w:t>
      </w:r>
      <w:proofErr w:type="spellEnd"/>
      <w:r>
        <w:t xml:space="preserve"> FK, </w:t>
      </w:r>
      <w:proofErr w:type="spellStart"/>
      <w:r>
        <w:t>status_id</w:t>
      </w:r>
      <w:proofErr w:type="spellEnd"/>
      <w:r>
        <w:t>, points to the correct attribute.</w:t>
      </w:r>
    </w:p>
    <w:p w14:paraId="0AC48F18" w14:textId="72D589C6" w:rsidR="00EC0942" w:rsidRDefault="00EC0942" w:rsidP="00EC0942">
      <w:pPr>
        <w:pStyle w:val="Body2"/>
        <w:numPr>
          <w:ilvl w:val="2"/>
          <w:numId w:val="3"/>
        </w:numPr>
        <w:rPr>
          <w:rFonts w:hint="eastAsia"/>
        </w:rPr>
      </w:pPr>
      <w:r>
        <w:t xml:space="preserve">Benjamin </w:t>
      </w:r>
      <w:proofErr w:type="spellStart"/>
      <w:r>
        <w:t>Mayinger</w:t>
      </w:r>
      <w:proofErr w:type="spellEnd"/>
      <w:r>
        <w:t>: Everything looks good to me! Well done!</w:t>
      </w:r>
    </w:p>
    <w:p w14:paraId="636BF15C" w14:textId="52586FE1" w:rsidR="008B2A52" w:rsidRDefault="00EC0942" w:rsidP="00EC0942">
      <w:pPr>
        <w:pStyle w:val="Body2"/>
        <w:numPr>
          <w:ilvl w:val="2"/>
          <w:numId w:val="3"/>
        </w:numPr>
        <w:rPr>
          <w:rFonts w:hint="eastAsia"/>
        </w:rPr>
      </w:pPr>
      <w:proofErr w:type="spellStart"/>
      <w:r>
        <w:t>Sibai</w:t>
      </w:r>
      <w:proofErr w:type="spellEnd"/>
      <w:r>
        <w:t xml:space="preserve"> Lou: It is a good project, and I think in statuses, the start and end date can be changed to how many days needed to repair the car. When I go to </w:t>
      </w:r>
      <w:proofErr w:type="spellStart"/>
      <w:proofErr w:type="gramStart"/>
      <w:r>
        <w:t>a</w:t>
      </w:r>
      <w:proofErr w:type="spellEnd"/>
      <w:proofErr w:type="gramEnd"/>
      <w:r>
        <w:t xml:space="preserve"> auto shop, I </w:t>
      </w:r>
      <w:proofErr w:type="spellStart"/>
      <w:r>
        <w:t>perfer</w:t>
      </w:r>
      <w:proofErr w:type="spellEnd"/>
      <w:r>
        <w:t xml:space="preserve"> they show me how many days they took to repair my car.</w:t>
      </w:r>
    </w:p>
    <w:p w14:paraId="6B85AF5A" w14:textId="77777777" w:rsidR="00650878" w:rsidRDefault="00650878" w:rsidP="00650878">
      <w:pPr>
        <w:pStyle w:val="Heading2"/>
        <w:rPr>
          <w:rFonts w:hint="eastAsia"/>
        </w:rPr>
      </w:pPr>
      <w:r w:rsidRPr="00653AE3">
        <w:t>Actions based on the feedback</w:t>
      </w:r>
    </w:p>
    <w:p w14:paraId="02A50509" w14:textId="22871B33" w:rsidR="00650878" w:rsidRDefault="00650878" w:rsidP="00650878">
      <w:pPr>
        <w:pStyle w:val="Body2"/>
        <w:numPr>
          <w:ilvl w:val="0"/>
          <w:numId w:val="3"/>
        </w:numPr>
        <w:rPr>
          <w:rFonts w:hint="eastAsia"/>
        </w:rPr>
      </w:pPr>
      <w:r>
        <w:t>A</w:t>
      </w:r>
      <w:r w:rsidR="00B068B7">
        <w:t>dded more details to the project overview and better defined what the website will do and what the tracking display will look like.</w:t>
      </w:r>
    </w:p>
    <w:p w14:paraId="342B3551" w14:textId="7ABE5C0B" w:rsidR="00B068B7" w:rsidRDefault="00B068B7" w:rsidP="00650878">
      <w:pPr>
        <w:pStyle w:val="Body2"/>
        <w:numPr>
          <w:ilvl w:val="0"/>
          <w:numId w:val="3"/>
        </w:numPr>
        <w:rPr>
          <w:rFonts w:hint="eastAsia"/>
        </w:rPr>
      </w:pPr>
      <w:r>
        <w:t>We are keeping our tables/entities lowercased, this makes it easier to code and view, especially in keeping with the format</w:t>
      </w:r>
      <w:r w:rsidR="00225D83">
        <w:t xml:space="preserve"> that</w:t>
      </w:r>
      <w:r>
        <w:t xml:space="preserve"> the SQL keywords </w:t>
      </w:r>
      <w:r w:rsidR="00225D83">
        <w:t>will be</w:t>
      </w:r>
      <w:r>
        <w:t xml:space="preserve"> uppercase, having lowercase tables and columns makes it easier to read. </w:t>
      </w:r>
      <w:proofErr w:type="gramStart"/>
      <w:r>
        <w:t>Also</w:t>
      </w:r>
      <w:proofErr w:type="gramEnd"/>
      <w:r>
        <w:t xml:space="preserve"> we won't have to remember what is uppercase and what isn't.</w:t>
      </w:r>
    </w:p>
    <w:p w14:paraId="190823FE" w14:textId="356E1DEE" w:rsidR="00B068B7" w:rsidRDefault="00391402" w:rsidP="00650878">
      <w:pPr>
        <w:pStyle w:val="Body2"/>
        <w:numPr>
          <w:ilvl w:val="0"/>
          <w:numId w:val="3"/>
        </w:numPr>
        <w:rPr>
          <w:rFonts w:hint="eastAsia"/>
        </w:rPr>
      </w:pPr>
      <w:r>
        <w:t>Kelley</w:t>
      </w:r>
      <w:r w:rsidR="00B068B7">
        <w:t xml:space="preserve"> </w:t>
      </w:r>
      <w:r>
        <w:t xml:space="preserve">was </w:t>
      </w:r>
      <w:r w:rsidR="00B068B7">
        <w:t xml:space="preserve">confused by what we were trying to accomplish. A car comes into the shop for a </w:t>
      </w:r>
      <w:proofErr w:type="gramStart"/>
      <w:r w:rsidR="00B068B7">
        <w:t>repair,</w:t>
      </w:r>
      <w:proofErr w:type="gramEnd"/>
      <w:r w:rsidR="00B068B7">
        <w:t xml:space="preserve"> however a repair goes through various stages\tasks which are assigned to different mechanics</w:t>
      </w:r>
      <w:r>
        <w:t xml:space="preserve"> and can take varying amounts of time to complete</w:t>
      </w:r>
      <w:r w:rsidR="00B068B7">
        <w:t>.</w:t>
      </w:r>
      <w:r w:rsidR="00AD569F">
        <w:t xml:space="preserve"> A repair can have multiple mechanics working on</w:t>
      </w:r>
      <w:r w:rsidR="00927CF2">
        <w:t xml:space="preserve"> it</w:t>
      </w:r>
      <w:r w:rsidR="00AD569F">
        <w:t xml:space="preserve">, e.g. one assigned to diagnose, a different </w:t>
      </w:r>
      <w:r w:rsidR="00927CF2">
        <w:t xml:space="preserve">one </w:t>
      </w:r>
      <w:r w:rsidR="00AD569F">
        <w:t>assigned to get customer approval, etc.</w:t>
      </w:r>
      <w:r>
        <w:t xml:space="preserve"> </w:t>
      </w:r>
      <w:r w:rsidR="00B068B7">
        <w:t xml:space="preserve"> This helped us realize that we needed </w:t>
      </w:r>
      <w:r>
        <w:t xml:space="preserve">to update our </w:t>
      </w:r>
      <w:r w:rsidR="00AD569F">
        <w:t>repairs</w:t>
      </w:r>
      <w:r>
        <w:t xml:space="preserve"> table to</w:t>
      </w:r>
      <w:r w:rsidR="00B068B7">
        <w:t xml:space="preserve"> </w:t>
      </w:r>
      <w:proofErr w:type="spellStart"/>
      <w:r w:rsidR="00B068B7">
        <w:t>repair_orders</w:t>
      </w:r>
      <w:proofErr w:type="spellEnd"/>
      <w:r w:rsidR="00B068B7">
        <w:t xml:space="preserve">, which is the main tracking mechanism for the overall reason the car is in the shop, then we can add </w:t>
      </w:r>
      <w:r>
        <w:t>work orders</w:t>
      </w:r>
      <w:r w:rsidR="00B068B7">
        <w:t xml:space="preserve"> (</w:t>
      </w:r>
      <w:r>
        <w:t xml:space="preserve">tracked in the composite </w:t>
      </w:r>
      <w:r w:rsidR="00927CF2">
        <w:t>table</w:t>
      </w:r>
      <w:r>
        <w:t xml:space="preserve"> </w:t>
      </w:r>
      <w:proofErr w:type="spellStart"/>
      <w:r>
        <w:t>work_orders</w:t>
      </w:r>
      <w:proofErr w:type="spellEnd"/>
      <w:r w:rsidR="00B068B7">
        <w:t xml:space="preserve">) that records </w:t>
      </w:r>
      <w:r>
        <w:t>the</w:t>
      </w:r>
      <w:r w:rsidR="00B068B7">
        <w:t xml:space="preserve"> </w:t>
      </w:r>
      <w:r>
        <w:t xml:space="preserve">various </w:t>
      </w:r>
      <w:r w:rsidR="00B068B7">
        <w:t>task</w:t>
      </w:r>
      <w:r>
        <w:t>s being done to the cars</w:t>
      </w:r>
      <w:r w:rsidR="00B068B7">
        <w:t xml:space="preserve">, </w:t>
      </w:r>
      <w:r>
        <w:t xml:space="preserve">the </w:t>
      </w:r>
      <w:r w:rsidR="00B068B7">
        <w:t xml:space="preserve">mechanic assigned </w:t>
      </w:r>
      <w:r w:rsidR="00927CF2">
        <w:t xml:space="preserve">to </w:t>
      </w:r>
      <w:r w:rsidR="00AD569F">
        <w:t xml:space="preserve">each </w:t>
      </w:r>
      <w:r w:rsidR="00B068B7">
        <w:t>task and start and end date</w:t>
      </w:r>
      <w:r w:rsidR="00AD569F">
        <w:t>s</w:t>
      </w:r>
      <w:r>
        <w:t xml:space="preserve"> of the task.</w:t>
      </w:r>
    </w:p>
    <w:p w14:paraId="616836BE" w14:textId="1771E012" w:rsidR="008B2A52" w:rsidRDefault="008B2A52" w:rsidP="00650878">
      <w:pPr>
        <w:pStyle w:val="Body2"/>
        <w:numPr>
          <w:ilvl w:val="0"/>
          <w:numId w:val="3"/>
        </w:numPr>
        <w:rPr>
          <w:rFonts w:hint="eastAsia"/>
        </w:rPr>
      </w:pPr>
      <w:r>
        <w:t>Fixed FK arrow pointing to wrong PK in schema</w:t>
      </w:r>
    </w:p>
    <w:p w14:paraId="06ADC844" w14:textId="7356F879" w:rsidR="00225D83" w:rsidRDefault="00225D83" w:rsidP="00650878">
      <w:pPr>
        <w:pStyle w:val="Body2"/>
        <w:numPr>
          <w:ilvl w:val="0"/>
          <w:numId w:val="3"/>
        </w:numPr>
        <w:rPr>
          <w:rFonts w:hint="eastAsia"/>
        </w:rPr>
      </w:pPr>
      <w:proofErr w:type="spellStart"/>
      <w:r>
        <w:t>Sibai</w:t>
      </w:r>
      <w:proofErr w:type="spellEnd"/>
      <w:r>
        <w:t xml:space="preserve"> mentioned tracking days needed to repair the car, we </w:t>
      </w:r>
      <w:r w:rsidR="008E7668">
        <w:t>could</w:t>
      </w:r>
      <w:r>
        <w:t xml:space="preserve"> calculate this based on the time between the </w:t>
      </w:r>
      <w:proofErr w:type="spellStart"/>
      <w:r>
        <w:t>repair_orders</w:t>
      </w:r>
      <w:proofErr w:type="spellEnd"/>
      <w:r>
        <w:t>' start date and end date attributes.</w:t>
      </w:r>
      <w:r w:rsidR="00474770">
        <w:t xml:space="preserve"> However, this would not provide meaningful data because we are not tracking the exact specific type of repair, we are only tracking the mechanic general tasks workflow. E.g. brake repair job is two hours, transmissi</w:t>
      </w:r>
      <w:r w:rsidR="00474770">
        <w:rPr>
          <w:rFonts w:hint="eastAsia"/>
        </w:rPr>
        <w:t>on</w:t>
      </w:r>
      <w:r w:rsidR="00474770">
        <w:t xml:space="preserve"> replacement could be two weeks, 169 hours would be the average.</w:t>
      </w:r>
    </w:p>
    <w:p w14:paraId="0FBEEF22" w14:textId="77777777" w:rsidR="00650878" w:rsidRDefault="00650878" w:rsidP="00650878">
      <w:pPr>
        <w:pStyle w:val="Heading2"/>
        <w:rPr>
          <w:rFonts w:hint="eastAsia"/>
        </w:rPr>
      </w:pPr>
      <w:r w:rsidRPr="00653AE3">
        <w:t>Upgrades to the Draft version</w:t>
      </w:r>
    </w:p>
    <w:p w14:paraId="2AE89C0F" w14:textId="77777777" w:rsidR="00650878" w:rsidRDefault="00650878" w:rsidP="00650878">
      <w:pPr>
        <w:pStyle w:val="Body2"/>
        <w:numPr>
          <w:ilvl w:val="0"/>
          <w:numId w:val="3"/>
        </w:numPr>
        <w:rPr>
          <w:rFonts w:hint="eastAsia"/>
        </w:rPr>
      </w:pPr>
      <w:r>
        <w:t xml:space="preserve">Removed Parts table since we only </w:t>
      </w:r>
      <w:proofErr w:type="gramStart"/>
      <w:r>
        <w:t>have to</w:t>
      </w:r>
      <w:proofErr w:type="gramEnd"/>
      <w:r>
        <w:t xml:space="preserve"> implement one M:M relationship</w:t>
      </w:r>
    </w:p>
    <w:p w14:paraId="38B7B87A" w14:textId="77777777" w:rsidR="00650878" w:rsidRDefault="00650878" w:rsidP="00650878">
      <w:pPr>
        <w:pStyle w:val="Body2"/>
        <w:numPr>
          <w:ilvl w:val="0"/>
          <w:numId w:val="3"/>
        </w:numPr>
        <w:rPr>
          <w:rFonts w:hint="eastAsia"/>
        </w:rPr>
      </w:pPr>
      <w:r>
        <w:t>Removed cost, hours and rate attributes to focus on the tasks and mechanics for the repair order</w:t>
      </w:r>
    </w:p>
    <w:p w14:paraId="05F35AAD" w14:textId="77777777" w:rsidR="00650878" w:rsidRDefault="00650878" w:rsidP="00650878">
      <w:pPr>
        <w:pStyle w:val="Body2"/>
        <w:numPr>
          <w:ilvl w:val="0"/>
          <w:numId w:val="3"/>
        </w:numPr>
        <w:rPr>
          <w:rFonts w:hint="eastAsia"/>
        </w:rPr>
      </w:pPr>
      <w:r>
        <w:t xml:space="preserve">Changed the name of the status table to </w:t>
      </w:r>
      <w:proofErr w:type="spellStart"/>
      <w:r>
        <w:t>work_tasks</w:t>
      </w:r>
      <w:proofErr w:type="spellEnd"/>
      <w:r>
        <w:t xml:space="preserve"> for better clarification</w:t>
      </w:r>
    </w:p>
    <w:p w14:paraId="63EA5385" w14:textId="77777777" w:rsidR="00650878" w:rsidRDefault="00650878" w:rsidP="00650878">
      <w:pPr>
        <w:pStyle w:val="Body2"/>
        <w:numPr>
          <w:ilvl w:val="0"/>
          <w:numId w:val="3"/>
        </w:numPr>
        <w:rPr>
          <w:rFonts w:hint="eastAsia"/>
        </w:rPr>
      </w:pPr>
      <w:r>
        <w:t xml:space="preserve">Changed the name of the repairs table to </w:t>
      </w:r>
      <w:proofErr w:type="spellStart"/>
      <w:r>
        <w:t>repair_orders</w:t>
      </w:r>
      <w:proofErr w:type="spellEnd"/>
      <w:r>
        <w:t xml:space="preserve"> for better clarification</w:t>
      </w:r>
    </w:p>
    <w:p w14:paraId="2F9309C2" w14:textId="39EF4A42" w:rsidR="00650878" w:rsidRDefault="00650878" w:rsidP="00650878">
      <w:pPr>
        <w:pStyle w:val="Body2"/>
        <w:numPr>
          <w:ilvl w:val="0"/>
          <w:numId w:val="3"/>
        </w:numPr>
        <w:rPr>
          <w:rFonts w:hint="eastAsia"/>
        </w:rPr>
      </w:pPr>
      <w:r>
        <w:t xml:space="preserve">Changed </w:t>
      </w:r>
      <w:proofErr w:type="spellStart"/>
      <w:r>
        <w:t>repairs_sta</w:t>
      </w:r>
      <w:r w:rsidR="00927CF2">
        <w:t>tuses</w:t>
      </w:r>
      <w:proofErr w:type="spellEnd"/>
      <w:r>
        <w:t xml:space="preserve"> relationship table to </w:t>
      </w:r>
      <w:proofErr w:type="spellStart"/>
      <w:r>
        <w:t>work_orders</w:t>
      </w:r>
      <w:proofErr w:type="spellEnd"/>
      <w:r>
        <w:t xml:space="preserve"> and added it as a composite table for better clarification</w:t>
      </w:r>
    </w:p>
    <w:p w14:paraId="36EA154B" w14:textId="77777777" w:rsidR="00650878" w:rsidRDefault="00650878" w:rsidP="00650878">
      <w:pPr>
        <w:pStyle w:val="Body2"/>
        <w:numPr>
          <w:ilvl w:val="0"/>
          <w:numId w:val="3"/>
        </w:numPr>
        <w:rPr>
          <w:rFonts w:hint="eastAsia"/>
        </w:rPr>
      </w:pPr>
      <w:r>
        <w:lastRenderedPageBreak/>
        <w:t xml:space="preserve">Made </w:t>
      </w:r>
      <w:proofErr w:type="spellStart"/>
      <w:r>
        <w:t>work_orders</w:t>
      </w:r>
      <w:proofErr w:type="spellEnd"/>
      <w:r>
        <w:t xml:space="preserve"> a composite table with attributes moved from </w:t>
      </w:r>
      <w:proofErr w:type="spellStart"/>
      <w:r>
        <w:t>work_tasks</w:t>
      </w:r>
      <w:proofErr w:type="spellEnd"/>
      <w:r>
        <w:t xml:space="preserve"> (</w:t>
      </w:r>
      <w:proofErr w:type="spellStart"/>
      <w:r>
        <w:t>mechanic_id</w:t>
      </w:r>
      <w:proofErr w:type="spellEnd"/>
      <w:r>
        <w:t xml:space="preserve">, </w:t>
      </w:r>
      <w:proofErr w:type="spellStart"/>
      <w:r>
        <w:t>start_date</w:t>
      </w:r>
      <w:proofErr w:type="spellEnd"/>
      <w:r>
        <w:t xml:space="preserve"> and </w:t>
      </w:r>
      <w:proofErr w:type="spellStart"/>
      <w:r>
        <w:t>end_date</w:t>
      </w:r>
      <w:proofErr w:type="spellEnd"/>
      <w:r>
        <w:t xml:space="preserve">). This was to satisfy the requirement that when we delete our M:M task and repair orders relationship record, we cannot delete any record from the </w:t>
      </w:r>
      <w:proofErr w:type="spellStart"/>
      <w:r>
        <w:t>repair_orders</w:t>
      </w:r>
      <w:proofErr w:type="spellEnd"/>
      <w:r>
        <w:t xml:space="preserve"> or </w:t>
      </w:r>
      <w:proofErr w:type="spellStart"/>
      <w:r>
        <w:t>work_tasks</w:t>
      </w:r>
      <w:proofErr w:type="spellEnd"/>
      <w:r>
        <w:t xml:space="preserve"> tables.</w:t>
      </w:r>
    </w:p>
    <w:p w14:paraId="4D3FB277" w14:textId="77777777" w:rsidR="00650878" w:rsidRDefault="00650878" w:rsidP="00650878">
      <w:pPr>
        <w:pStyle w:val="Body2"/>
        <w:numPr>
          <w:ilvl w:val="0"/>
          <w:numId w:val="3"/>
        </w:numPr>
        <w:rPr>
          <w:rFonts w:hint="eastAsia"/>
        </w:rPr>
      </w:pPr>
      <w:r>
        <w:t xml:space="preserve">Updated the customers participation with cars, a customer can have 0 or more cars, this will allow a customer to be added to the database without requiring a </w:t>
      </w:r>
      <w:proofErr w:type="spellStart"/>
      <w:r>
        <w:t>car_id</w:t>
      </w:r>
      <w:proofErr w:type="spellEnd"/>
    </w:p>
    <w:p w14:paraId="1FAE5F5E" w14:textId="4A7EDA5A" w:rsidR="00650878" w:rsidRDefault="00650878" w:rsidP="00650878">
      <w:pPr>
        <w:pStyle w:val="Body2"/>
        <w:numPr>
          <w:ilvl w:val="0"/>
          <w:numId w:val="3"/>
        </w:numPr>
        <w:rPr>
          <w:rFonts w:hint="eastAsia"/>
        </w:rPr>
      </w:pPr>
      <w:r>
        <w:t>Updated the cars participation with repair orders, a car can have 0 or more repairs, this will allow a car to be added to the database without requiring a repair</w:t>
      </w:r>
      <w:r w:rsidR="00927CF2">
        <w:t xml:space="preserve"> order</w:t>
      </w:r>
    </w:p>
    <w:p w14:paraId="7F8D4E58" w14:textId="0CD61F5A" w:rsidR="00650878" w:rsidRDefault="00650878" w:rsidP="00650878">
      <w:pPr>
        <w:pStyle w:val="Body2"/>
        <w:numPr>
          <w:ilvl w:val="0"/>
          <w:numId w:val="3"/>
        </w:numPr>
        <w:rPr>
          <w:rFonts w:hint="eastAsia"/>
        </w:rPr>
      </w:pPr>
      <w:r>
        <w:t xml:space="preserve">Changed mechanics relationship with </w:t>
      </w:r>
      <w:proofErr w:type="spellStart"/>
      <w:r>
        <w:t>work_tasks</w:t>
      </w:r>
      <w:proofErr w:type="spellEnd"/>
      <w:r w:rsidR="00711CF6">
        <w:t xml:space="preserve"> (statuses). M</w:t>
      </w:r>
      <w:r>
        <w:t xml:space="preserve">echanics has a M:M relationship with both </w:t>
      </w:r>
      <w:proofErr w:type="spellStart"/>
      <w:r>
        <w:t>repair_orders</w:t>
      </w:r>
      <w:proofErr w:type="spellEnd"/>
      <w:r>
        <w:t xml:space="preserve"> and </w:t>
      </w:r>
      <w:proofErr w:type="spellStart"/>
      <w:r>
        <w:t>work_tasks</w:t>
      </w:r>
      <w:proofErr w:type="spellEnd"/>
      <w:r>
        <w:t>.</w:t>
      </w:r>
    </w:p>
    <w:p w14:paraId="6B0384D2" w14:textId="0D7D8528" w:rsidR="00650878" w:rsidRDefault="00650878" w:rsidP="00650878">
      <w:pPr>
        <w:pStyle w:val="Body2"/>
        <w:numPr>
          <w:ilvl w:val="0"/>
          <w:numId w:val="3"/>
        </w:numPr>
        <w:rPr>
          <w:rFonts w:hint="eastAsia"/>
        </w:rPr>
      </w:pPr>
      <w:r>
        <w:t xml:space="preserve">Added </w:t>
      </w:r>
      <w:proofErr w:type="spellStart"/>
      <w:r>
        <w:t>parts_neeeded</w:t>
      </w:r>
      <w:proofErr w:type="spellEnd"/>
      <w:r>
        <w:t xml:space="preserve"> attribute to </w:t>
      </w:r>
      <w:proofErr w:type="spellStart"/>
      <w:r>
        <w:t>repair_order</w:t>
      </w:r>
      <w:proofErr w:type="spellEnd"/>
      <w:r>
        <w:t>, this will allow us to use logic to only add a</w:t>
      </w:r>
      <w:r w:rsidR="00711CF6">
        <w:t>n</w:t>
      </w:r>
      <w:r>
        <w:t xml:space="preserve"> Order Parts </w:t>
      </w:r>
      <w:proofErr w:type="spellStart"/>
      <w:r>
        <w:t>work_order</w:t>
      </w:r>
      <w:proofErr w:type="spellEnd"/>
      <w:r>
        <w:t xml:space="preserve"> to a </w:t>
      </w:r>
      <w:proofErr w:type="spellStart"/>
      <w:r>
        <w:t>repair_order</w:t>
      </w:r>
      <w:proofErr w:type="spellEnd"/>
      <w:r>
        <w:t xml:space="preserve"> when true</w:t>
      </w:r>
    </w:p>
    <w:p w14:paraId="010B5A10" w14:textId="77777777" w:rsidR="00650878" w:rsidRDefault="00650878" w:rsidP="00650878">
      <w:pPr>
        <w:pStyle w:val="Body2"/>
        <w:numPr>
          <w:ilvl w:val="0"/>
          <w:numId w:val="3"/>
        </w:numPr>
        <w:rPr>
          <w:rFonts w:hint="eastAsia"/>
        </w:rPr>
      </w:pPr>
      <w:r>
        <w:t>Added pair programming to programming assignments because we want to work on everything together if possible.</w:t>
      </w:r>
    </w:p>
    <w:p w14:paraId="2B8ACF56" w14:textId="77777777" w:rsidR="00650878" w:rsidRDefault="00650878" w:rsidP="00650878">
      <w:pPr>
        <w:pStyle w:val="Body2"/>
        <w:numPr>
          <w:ilvl w:val="0"/>
          <w:numId w:val="3"/>
        </w:numPr>
        <w:rPr>
          <w:rFonts w:hint="eastAsia"/>
        </w:rPr>
      </w:pPr>
      <w:r>
        <w:t xml:space="preserve">Changed year attribute to </w:t>
      </w:r>
      <w:proofErr w:type="spellStart"/>
      <w:r>
        <w:t>model_year</w:t>
      </w:r>
      <w:proofErr w:type="spellEnd"/>
      <w:r>
        <w:t xml:space="preserve"> and model to </w:t>
      </w:r>
      <w:proofErr w:type="spellStart"/>
      <w:r>
        <w:t>model_name</w:t>
      </w:r>
      <w:proofErr w:type="spellEnd"/>
      <w:r>
        <w:t>, since year is an SQL keyword</w:t>
      </w:r>
    </w:p>
    <w:p w14:paraId="7D5EBC9D" w14:textId="52CA9096" w:rsidR="00563F7A" w:rsidRDefault="00650878">
      <w:pPr>
        <w:pStyle w:val="Heading2"/>
        <w:rPr>
          <w:rFonts w:hint="eastAsia"/>
        </w:rPr>
      </w:pPr>
      <w:r>
        <w:t>Project Outline</w:t>
      </w:r>
    </w:p>
    <w:p w14:paraId="108B42E6" w14:textId="722A7998" w:rsidR="00B90EDB" w:rsidRDefault="00BD1B99">
      <w:pPr>
        <w:pStyle w:val="Body"/>
        <w:rPr>
          <w:rFonts w:hint="eastAsia"/>
        </w:rPr>
      </w:pPr>
      <w:proofErr w:type="spellStart"/>
      <w:r>
        <w:t>Mahinui</w:t>
      </w:r>
      <w:proofErr w:type="spellEnd"/>
      <w:r>
        <w:t xml:space="preserve"> auto shop</w:t>
      </w:r>
      <w:r w:rsidR="002F7507">
        <w:t>, a single location,</w:t>
      </w:r>
      <w:r>
        <w:t xml:space="preserve"> has seen record business in the last decade</w:t>
      </w:r>
      <w:r w:rsidR="00B90EDB">
        <w:t>, repairing 50</w:t>
      </w:r>
      <w:r w:rsidR="00B57791">
        <w:t xml:space="preserve"> or more</w:t>
      </w:r>
      <w:r w:rsidR="00B90EDB">
        <w:t xml:space="preserve"> cars on any given day</w:t>
      </w:r>
      <w:r>
        <w:t>.</w:t>
      </w:r>
      <w:r w:rsidR="00927045">
        <w:t xml:space="preserve"> </w:t>
      </w:r>
      <w:r>
        <w:t>With more customers coming in by the day, keeping track of records</w:t>
      </w:r>
      <w:r w:rsidR="002F7507">
        <w:t xml:space="preserve"> </w:t>
      </w:r>
      <w:r>
        <w:t xml:space="preserve">has become a nightmare. </w:t>
      </w:r>
      <w:r w:rsidR="002F7507">
        <w:t xml:space="preserve"> The owner, Brad, has finally decided to upgrade his repair order workflow from pen and paper being passed between his 10 mechanics to a website database</w:t>
      </w:r>
      <w:r w:rsidR="00977323">
        <w:t>.</w:t>
      </w:r>
      <w:r>
        <w:t xml:space="preserve"> Brad is looking to create a system </w:t>
      </w:r>
      <w:r w:rsidR="00CB3602">
        <w:t xml:space="preserve">for his mechanics </w:t>
      </w:r>
      <w:r>
        <w:t xml:space="preserve">to track </w:t>
      </w:r>
      <w:r w:rsidR="00BC232E">
        <w:t xml:space="preserve">the </w:t>
      </w:r>
      <w:r w:rsidR="000367C9">
        <w:t>tasks involved with a</w:t>
      </w:r>
      <w:r w:rsidR="00BC232E">
        <w:t xml:space="preserve"> car</w:t>
      </w:r>
      <w:r w:rsidR="00CB3602">
        <w:t>'s</w:t>
      </w:r>
      <w:r w:rsidR="00BC232E">
        <w:t xml:space="preserve"> repair</w:t>
      </w:r>
      <w:r w:rsidR="000367C9">
        <w:t>,</w:t>
      </w:r>
      <w:r w:rsidR="00B57791">
        <w:t xml:space="preserve"> from diagnosis to </w:t>
      </w:r>
      <w:r w:rsidR="00836DEF">
        <w:t>customer pick up</w:t>
      </w:r>
      <w:r w:rsidR="00977323">
        <w:t>,</w:t>
      </w:r>
      <w:r w:rsidR="008E7668">
        <w:t xml:space="preserve"> </w:t>
      </w:r>
      <w:r w:rsidR="002E0ED2">
        <w:t xml:space="preserve">and </w:t>
      </w:r>
      <w:r w:rsidR="000367C9">
        <w:t xml:space="preserve">be able to </w:t>
      </w:r>
      <w:r w:rsidR="002E0ED2">
        <w:t>view a display</w:t>
      </w:r>
      <w:r w:rsidR="00F54E03">
        <w:t xml:space="preserve"> </w:t>
      </w:r>
      <w:r w:rsidR="00927045">
        <w:t>of the</w:t>
      </w:r>
      <w:r w:rsidR="00F54E03">
        <w:t xml:space="preserve"> progress</w:t>
      </w:r>
      <w:r w:rsidR="002E0ED2">
        <w:t xml:space="preserve"> on the homepage</w:t>
      </w:r>
      <w:r w:rsidR="00BC232E">
        <w:t xml:space="preserve">. </w:t>
      </w:r>
      <w:r w:rsidR="00B90EDB">
        <w:t xml:space="preserve">The website will allow </w:t>
      </w:r>
      <w:r w:rsidR="0047601D">
        <w:t>user</w:t>
      </w:r>
      <w:r w:rsidR="000260FF">
        <w:t>s</w:t>
      </w:r>
      <w:r w:rsidR="00B90EDB">
        <w:t xml:space="preserve"> to:</w:t>
      </w:r>
    </w:p>
    <w:p w14:paraId="669539EF" w14:textId="3D2ABD00" w:rsidR="00E65936" w:rsidRDefault="003C11C2" w:rsidP="007D58CE">
      <w:pPr>
        <w:pStyle w:val="Body"/>
        <w:numPr>
          <w:ilvl w:val="0"/>
          <w:numId w:val="2"/>
        </w:numPr>
        <w:rPr>
          <w:rFonts w:hint="eastAsia"/>
        </w:rPr>
      </w:pPr>
      <w:r>
        <w:t xml:space="preserve">Search for </w:t>
      </w:r>
      <w:r w:rsidR="003C3603">
        <w:t>c</w:t>
      </w:r>
      <w:r>
        <w:t>ar</w:t>
      </w:r>
    </w:p>
    <w:p w14:paraId="2DCF3699" w14:textId="77777777" w:rsidR="00CC3227" w:rsidRDefault="003C11C2" w:rsidP="007D58CE">
      <w:pPr>
        <w:pStyle w:val="Body"/>
        <w:numPr>
          <w:ilvl w:val="1"/>
          <w:numId w:val="2"/>
        </w:numPr>
        <w:rPr>
          <w:rFonts w:hint="eastAsia"/>
        </w:rPr>
      </w:pPr>
      <w:r>
        <w:t>If car is not found</w:t>
      </w:r>
    </w:p>
    <w:p w14:paraId="32464412" w14:textId="5AFBA9C8" w:rsidR="003C11C2" w:rsidRDefault="003C11C2" w:rsidP="00CC3227">
      <w:pPr>
        <w:pStyle w:val="Body"/>
        <w:numPr>
          <w:ilvl w:val="2"/>
          <w:numId w:val="2"/>
        </w:numPr>
        <w:rPr>
          <w:rFonts w:hint="eastAsia"/>
        </w:rPr>
      </w:pPr>
      <w:r>
        <w:t xml:space="preserve"> </w:t>
      </w:r>
      <w:r w:rsidR="00284684">
        <w:t>S</w:t>
      </w:r>
      <w:r>
        <w:t>earch for customer</w:t>
      </w:r>
      <w:r w:rsidR="007D58CE">
        <w:t xml:space="preserve"> to add to car</w:t>
      </w:r>
    </w:p>
    <w:p w14:paraId="5D21E1D3" w14:textId="77777777" w:rsidR="00CC3227" w:rsidRDefault="002F7903" w:rsidP="00CC3227">
      <w:pPr>
        <w:pStyle w:val="Body"/>
        <w:numPr>
          <w:ilvl w:val="3"/>
          <w:numId w:val="2"/>
        </w:numPr>
        <w:rPr>
          <w:rFonts w:hint="eastAsia"/>
        </w:rPr>
      </w:pPr>
      <w:r>
        <w:t>I</w:t>
      </w:r>
      <w:r w:rsidR="003C11C2">
        <w:t>f customer is not found</w:t>
      </w:r>
    </w:p>
    <w:p w14:paraId="51BC4396" w14:textId="26E6586E" w:rsidR="003C11C2" w:rsidRDefault="003C11C2" w:rsidP="00CC3227">
      <w:pPr>
        <w:pStyle w:val="Body"/>
        <w:numPr>
          <w:ilvl w:val="4"/>
          <w:numId w:val="2"/>
        </w:numPr>
        <w:rPr>
          <w:rFonts w:hint="eastAsia"/>
        </w:rPr>
      </w:pPr>
      <w:r>
        <w:t xml:space="preserve"> </w:t>
      </w:r>
      <w:r w:rsidR="00284684">
        <w:t>A</w:t>
      </w:r>
      <w:r>
        <w:t>dd custome</w:t>
      </w:r>
      <w:r w:rsidR="007D58CE">
        <w:t>r</w:t>
      </w:r>
    </w:p>
    <w:p w14:paraId="1BC7D9BC" w14:textId="77777777" w:rsidR="003C11C2" w:rsidRDefault="003C11C2" w:rsidP="00CC3227">
      <w:pPr>
        <w:pStyle w:val="Body"/>
        <w:numPr>
          <w:ilvl w:val="2"/>
          <w:numId w:val="2"/>
        </w:numPr>
        <w:rPr>
          <w:rFonts w:hint="eastAsia"/>
        </w:rPr>
      </w:pPr>
      <w:r>
        <w:t>Add car</w:t>
      </w:r>
    </w:p>
    <w:p w14:paraId="1DA7659E" w14:textId="72F8B77A" w:rsidR="003C11C2" w:rsidRDefault="007D58CE" w:rsidP="007D58CE">
      <w:pPr>
        <w:pStyle w:val="Body"/>
        <w:numPr>
          <w:ilvl w:val="0"/>
          <w:numId w:val="2"/>
        </w:numPr>
        <w:rPr>
          <w:rFonts w:hint="eastAsia"/>
        </w:rPr>
      </w:pPr>
      <w:r>
        <w:t>Add r</w:t>
      </w:r>
      <w:r w:rsidR="003C11C2">
        <w:t>epair</w:t>
      </w:r>
      <w:r>
        <w:t xml:space="preserve"> order to</w:t>
      </w:r>
      <w:r w:rsidR="000A04D6">
        <w:t xml:space="preserve"> a</w:t>
      </w:r>
      <w:r>
        <w:t xml:space="preserve"> </w:t>
      </w:r>
      <w:r w:rsidR="003C3603">
        <w:t>c</w:t>
      </w:r>
      <w:r>
        <w:t>ar</w:t>
      </w:r>
    </w:p>
    <w:p w14:paraId="5C6E55AF" w14:textId="79F8CF31" w:rsidR="00CB061E" w:rsidRDefault="007D58CE" w:rsidP="0039447E">
      <w:pPr>
        <w:pStyle w:val="Body"/>
        <w:numPr>
          <w:ilvl w:val="0"/>
          <w:numId w:val="2"/>
        </w:numPr>
        <w:rPr>
          <w:rFonts w:hint="eastAsia"/>
        </w:rPr>
      </w:pPr>
      <w:r>
        <w:t>Add</w:t>
      </w:r>
      <w:r w:rsidR="000F5B17">
        <w:t xml:space="preserve"> </w:t>
      </w:r>
      <w:r w:rsidR="00DE3BA2">
        <w:t>work orders</w:t>
      </w:r>
      <w:r>
        <w:t xml:space="preserve"> to repair</w:t>
      </w:r>
      <w:r w:rsidR="00DE3BA2">
        <w:t xml:space="preserve"> orders</w:t>
      </w:r>
    </w:p>
    <w:p w14:paraId="7DC98137" w14:textId="28310B04" w:rsidR="00DC234D" w:rsidRDefault="007D58CE" w:rsidP="000F5B17">
      <w:pPr>
        <w:pStyle w:val="Body"/>
        <w:numPr>
          <w:ilvl w:val="1"/>
          <w:numId w:val="2"/>
        </w:numPr>
        <w:rPr>
          <w:rFonts w:hint="eastAsia"/>
        </w:rPr>
      </w:pPr>
      <w:r>
        <w:t xml:space="preserve">First </w:t>
      </w:r>
      <w:r w:rsidR="00DE3BA2">
        <w:t>work order</w:t>
      </w:r>
      <w:r w:rsidR="00FD5706">
        <w:t xml:space="preserve"> automatically added is</w:t>
      </w:r>
      <w:r w:rsidR="00DE3BA2">
        <w:t xml:space="preserve"> the </w:t>
      </w:r>
      <w:r>
        <w:t>diagnosis</w:t>
      </w:r>
      <w:r w:rsidR="000A04D6">
        <w:t xml:space="preserve"> task</w:t>
      </w:r>
    </w:p>
    <w:p w14:paraId="09650392" w14:textId="139A04F6" w:rsidR="000F5B17" w:rsidRDefault="00FD5706" w:rsidP="00DC234D">
      <w:pPr>
        <w:pStyle w:val="Body"/>
        <w:numPr>
          <w:ilvl w:val="2"/>
          <w:numId w:val="2"/>
        </w:numPr>
        <w:rPr>
          <w:rFonts w:hint="eastAsia"/>
        </w:rPr>
      </w:pPr>
      <w:r>
        <w:t>Followed by</w:t>
      </w:r>
      <w:r w:rsidR="003E6D5F">
        <w:t xml:space="preserve"> </w:t>
      </w:r>
      <w:r w:rsidR="000F5B17">
        <w:t xml:space="preserve">customer approval, order parts, repair, test drive and </w:t>
      </w:r>
      <w:r>
        <w:t xml:space="preserve">finally </w:t>
      </w:r>
      <w:r w:rsidR="000F5B17">
        <w:t>contact customer</w:t>
      </w:r>
    </w:p>
    <w:p w14:paraId="26C4784E" w14:textId="5F2D3D98" w:rsidR="00033371" w:rsidRDefault="007D58CE" w:rsidP="0039447E">
      <w:pPr>
        <w:pStyle w:val="Body"/>
        <w:numPr>
          <w:ilvl w:val="1"/>
          <w:numId w:val="2"/>
        </w:numPr>
        <w:rPr>
          <w:rFonts w:hint="eastAsia"/>
        </w:rPr>
      </w:pPr>
      <w:r>
        <w:t>Add</w:t>
      </w:r>
      <w:r w:rsidR="000F5B17">
        <w:t xml:space="preserve"> Mechanic</w:t>
      </w:r>
      <w:r>
        <w:t xml:space="preserve"> to </w:t>
      </w:r>
      <w:r w:rsidR="00DE3BA2">
        <w:t>work order</w:t>
      </w:r>
    </w:p>
    <w:p w14:paraId="6144658B" w14:textId="2A95AE9F" w:rsidR="000F5B17" w:rsidRDefault="00DC234D" w:rsidP="002D2ADC">
      <w:pPr>
        <w:pStyle w:val="Body"/>
        <w:numPr>
          <w:ilvl w:val="0"/>
          <w:numId w:val="2"/>
        </w:numPr>
        <w:rPr>
          <w:rFonts w:hint="eastAsia"/>
        </w:rPr>
      </w:pPr>
      <w:r>
        <w:t>C</w:t>
      </w:r>
      <w:r w:rsidR="000F5B17">
        <w:t>omplete</w:t>
      </w:r>
      <w:r w:rsidR="007D58CE">
        <w:t xml:space="preserve"> </w:t>
      </w:r>
      <w:r w:rsidR="00DE3BA2">
        <w:t>current work order</w:t>
      </w:r>
      <w:r w:rsidR="007D58CE">
        <w:t xml:space="preserve"> and move on to next </w:t>
      </w:r>
      <w:r w:rsidR="00DE3BA2">
        <w:t>work order</w:t>
      </w:r>
      <w:r w:rsidR="000A04D6">
        <w:t xml:space="preserve"> if needed</w:t>
      </w:r>
    </w:p>
    <w:p w14:paraId="6E66AD82" w14:textId="4633892B" w:rsidR="00FD5706" w:rsidRDefault="00284684" w:rsidP="002D2ADC">
      <w:pPr>
        <w:pStyle w:val="Body"/>
        <w:numPr>
          <w:ilvl w:val="1"/>
          <w:numId w:val="2"/>
        </w:numPr>
        <w:rPr>
          <w:rFonts w:hint="eastAsia"/>
        </w:rPr>
      </w:pPr>
      <w:r>
        <w:t>O</w:t>
      </w:r>
      <w:r w:rsidR="00FD5706">
        <w:t>rder parts task is only added if the repair order needs parts</w:t>
      </w:r>
    </w:p>
    <w:p w14:paraId="64003BEB" w14:textId="1740F409" w:rsidR="001C52A1" w:rsidRDefault="0086090F" w:rsidP="002D2ADC">
      <w:pPr>
        <w:pStyle w:val="Body"/>
        <w:numPr>
          <w:ilvl w:val="1"/>
          <w:numId w:val="2"/>
        </w:numPr>
        <w:rPr>
          <w:rFonts w:hint="eastAsia"/>
        </w:rPr>
      </w:pPr>
      <w:r>
        <w:t xml:space="preserve">Provides </w:t>
      </w:r>
      <w:r w:rsidR="00A30ABB">
        <w:t xml:space="preserve">an </w:t>
      </w:r>
      <w:r>
        <w:t xml:space="preserve">option to delete repair order's current </w:t>
      </w:r>
      <w:r w:rsidR="00DE3BA2">
        <w:t>work order</w:t>
      </w:r>
      <w:r>
        <w:t xml:space="preserve"> or</w:t>
      </w:r>
      <w:r w:rsidR="00DE3BA2">
        <w:t xml:space="preserve"> delete the</w:t>
      </w:r>
      <w:r>
        <w:t xml:space="preserve"> entire repair order</w:t>
      </w:r>
    </w:p>
    <w:p w14:paraId="3676C441" w14:textId="5112C063" w:rsidR="00563F7A" w:rsidRDefault="005E167A" w:rsidP="00BC232E">
      <w:pPr>
        <w:pStyle w:val="Body"/>
        <w:numPr>
          <w:ilvl w:val="0"/>
          <w:numId w:val="2"/>
        </w:numPr>
        <w:rPr>
          <w:rFonts w:hint="eastAsia"/>
        </w:rPr>
      </w:pPr>
      <w:r>
        <w:t xml:space="preserve">View </w:t>
      </w:r>
      <w:r w:rsidR="002E67E3">
        <w:t>on the websit</w:t>
      </w:r>
      <w:r w:rsidR="00954258">
        <w:t>e</w:t>
      </w:r>
      <w:r w:rsidR="002E67E3">
        <w:t xml:space="preserve"> homepage </w:t>
      </w:r>
      <w:r w:rsidR="00DD4232">
        <w:t>the following</w:t>
      </w:r>
      <w:r w:rsidR="00356EFA">
        <w:t xml:space="preserve"> </w:t>
      </w:r>
      <w:r w:rsidR="00B57791">
        <w:t>display</w:t>
      </w:r>
      <w:r w:rsidR="00DC234D">
        <w:t xml:space="preserve"> of </w:t>
      </w:r>
      <w:proofErr w:type="gramStart"/>
      <w:r>
        <w:t>all of</w:t>
      </w:r>
      <w:proofErr w:type="gramEnd"/>
      <w:r>
        <w:t xml:space="preserve"> the</w:t>
      </w:r>
      <w:r w:rsidR="00BC232E">
        <w:t xml:space="preserve"> cars currently be</w:t>
      </w:r>
      <w:r w:rsidR="00FE08D1">
        <w:t>ing</w:t>
      </w:r>
      <w:r w:rsidR="00BC232E">
        <w:t xml:space="preserve"> repaired</w:t>
      </w:r>
      <w:r>
        <w:t xml:space="preserve"> at the shop</w:t>
      </w:r>
      <w:r w:rsidR="00BC232E">
        <w:t xml:space="preserve"> and the </w:t>
      </w:r>
      <w:r w:rsidR="00954258">
        <w:t>current task being performed</w:t>
      </w:r>
      <w:r w:rsidR="002E67E3">
        <w:t xml:space="preserve"> </w:t>
      </w:r>
    </w:p>
    <w:p w14:paraId="29243F21" w14:textId="30DFF74D" w:rsidR="002E2889" w:rsidRDefault="002E2889" w:rsidP="002E2889">
      <w:pPr>
        <w:pStyle w:val="Body"/>
        <w:ind w:left="720"/>
        <w:rPr>
          <w:rFonts w:hint="eastAsia"/>
        </w:rPr>
      </w:pPr>
    </w:p>
    <w:p w14:paraId="1B1F15F9" w14:textId="77777777" w:rsidR="00457C80" w:rsidRDefault="00457C80" w:rsidP="002E2889">
      <w:pPr>
        <w:pStyle w:val="Body"/>
        <w:ind w:left="720"/>
        <w:rPr>
          <w:rFonts w:hint="eastAsia"/>
        </w:rPr>
      </w:pPr>
    </w:p>
    <w:tbl>
      <w:tblPr>
        <w:tblStyle w:val="TableGrid"/>
        <w:tblW w:w="0" w:type="auto"/>
        <w:tblLook w:val="04A0" w:firstRow="1" w:lastRow="0" w:firstColumn="1" w:lastColumn="0" w:noHBand="0" w:noVBand="1"/>
        <w:tblCaption w:val=""/>
        <w:tblDescription w:val=""/>
      </w:tblPr>
      <w:tblGrid>
        <w:gridCol w:w="783"/>
        <w:gridCol w:w="1099"/>
        <w:gridCol w:w="1399"/>
        <w:gridCol w:w="1687"/>
        <w:gridCol w:w="1106"/>
        <w:gridCol w:w="1212"/>
        <w:gridCol w:w="2554"/>
      </w:tblGrid>
      <w:tr w:rsidR="00284684" w:rsidRPr="00FC4F20" w14:paraId="46B350FA" w14:textId="77777777" w:rsidTr="003434A2">
        <w:trPr>
          <w:trHeight w:val="290"/>
        </w:trPr>
        <w:tc>
          <w:tcPr>
            <w:tcW w:w="9840" w:type="dxa"/>
            <w:gridSpan w:val="7"/>
            <w:noWrap/>
          </w:tcPr>
          <w:p w14:paraId="1D725854" w14:textId="65F86276" w:rsidR="00284684" w:rsidRPr="00FC4F20" w:rsidRDefault="00852A4A" w:rsidP="00284684">
            <w:pPr>
              <w:pStyle w:val="Body"/>
              <w:jc w:val="center"/>
              <w:rPr>
                <w:rFonts w:hint="eastAsia"/>
                <w:b/>
                <w:bCs/>
              </w:rPr>
            </w:pPr>
            <w:r>
              <w:rPr>
                <w:b/>
                <w:bCs/>
                <w:sz w:val="22"/>
                <w:szCs w:val="22"/>
              </w:rPr>
              <w:t>EXAMPLE DISPLAY</w:t>
            </w:r>
          </w:p>
        </w:tc>
      </w:tr>
      <w:tr w:rsidR="00284684" w:rsidRPr="00FC4F20" w14:paraId="16AE8634" w14:textId="77777777" w:rsidTr="00457C80">
        <w:trPr>
          <w:trHeight w:val="290"/>
        </w:trPr>
        <w:tc>
          <w:tcPr>
            <w:tcW w:w="783" w:type="dxa"/>
            <w:noWrap/>
            <w:hideMark/>
          </w:tcPr>
          <w:p w14:paraId="382EDD2C" w14:textId="0CD4F085" w:rsidR="00FC4F20" w:rsidRPr="00FC4F20" w:rsidRDefault="00FC4F20" w:rsidP="00FC4F20">
            <w:pPr>
              <w:pStyle w:val="Body"/>
              <w:rPr>
                <w:rFonts w:hint="eastAsia"/>
                <w:b/>
                <w:bCs/>
              </w:rPr>
            </w:pPr>
            <w:bookmarkStart w:id="0" w:name="_Hlk38099454" w:colFirst="1" w:colLast="6"/>
            <w:r w:rsidRPr="00FC4F20">
              <w:rPr>
                <w:b/>
                <w:bCs/>
              </w:rPr>
              <w:t>Repair</w:t>
            </w:r>
            <w:r w:rsidR="00CB3602">
              <w:rPr>
                <w:b/>
                <w:bCs/>
              </w:rPr>
              <w:t xml:space="preserve"> Order</w:t>
            </w:r>
            <w:r w:rsidRPr="00FC4F20">
              <w:rPr>
                <w:b/>
                <w:bCs/>
              </w:rPr>
              <w:t xml:space="preserve"> </w:t>
            </w:r>
          </w:p>
        </w:tc>
        <w:tc>
          <w:tcPr>
            <w:tcW w:w="1099" w:type="dxa"/>
            <w:noWrap/>
            <w:hideMark/>
          </w:tcPr>
          <w:p w14:paraId="78E7BA5F" w14:textId="2AD6834A" w:rsidR="00FC4F20" w:rsidRPr="00FC4F20" w:rsidRDefault="00FC4F20" w:rsidP="00FC4F20">
            <w:pPr>
              <w:pStyle w:val="Body"/>
              <w:rPr>
                <w:rFonts w:hint="eastAsia"/>
                <w:b/>
                <w:bCs/>
              </w:rPr>
            </w:pPr>
            <w:r w:rsidRPr="00FC4F20">
              <w:rPr>
                <w:b/>
                <w:bCs/>
              </w:rPr>
              <w:t>Customer</w:t>
            </w:r>
            <w:r w:rsidR="002E2889">
              <w:rPr>
                <w:b/>
                <w:bCs/>
              </w:rPr>
              <w:t xml:space="preserve"> Name</w:t>
            </w:r>
          </w:p>
        </w:tc>
        <w:tc>
          <w:tcPr>
            <w:tcW w:w="1399" w:type="dxa"/>
            <w:noWrap/>
            <w:hideMark/>
          </w:tcPr>
          <w:p w14:paraId="6CE5C319" w14:textId="77777777" w:rsidR="00FC4F20" w:rsidRPr="00FC4F20" w:rsidRDefault="00FC4F20" w:rsidP="00FC4F20">
            <w:pPr>
              <w:pStyle w:val="Body"/>
              <w:rPr>
                <w:rFonts w:hint="eastAsia"/>
                <w:b/>
                <w:bCs/>
              </w:rPr>
            </w:pPr>
            <w:r w:rsidRPr="00FC4F20">
              <w:rPr>
                <w:b/>
                <w:bCs/>
              </w:rPr>
              <w:t xml:space="preserve">Car Description </w:t>
            </w:r>
          </w:p>
        </w:tc>
        <w:tc>
          <w:tcPr>
            <w:tcW w:w="1687" w:type="dxa"/>
            <w:noWrap/>
            <w:hideMark/>
          </w:tcPr>
          <w:p w14:paraId="457A8833" w14:textId="05EDF46D" w:rsidR="00FC4F20" w:rsidRPr="00FC4F20" w:rsidRDefault="00114D2C" w:rsidP="00FC4F20">
            <w:pPr>
              <w:pStyle w:val="Body"/>
              <w:rPr>
                <w:rFonts w:hint="eastAsia"/>
                <w:b/>
                <w:bCs/>
              </w:rPr>
            </w:pPr>
            <w:r>
              <w:rPr>
                <w:b/>
                <w:bCs/>
              </w:rPr>
              <w:t>Current Task</w:t>
            </w:r>
          </w:p>
        </w:tc>
        <w:tc>
          <w:tcPr>
            <w:tcW w:w="1106" w:type="dxa"/>
            <w:noWrap/>
            <w:hideMark/>
          </w:tcPr>
          <w:p w14:paraId="08C7D895" w14:textId="65898E05" w:rsidR="00FC4F20" w:rsidRPr="00FC4F20" w:rsidRDefault="008961B7" w:rsidP="00FC4F20">
            <w:pPr>
              <w:pStyle w:val="Body"/>
              <w:rPr>
                <w:rFonts w:hint="eastAsia"/>
                <w:b/>
                <w:bCs/>
              </w:rPr>
            </w:pPr>
            <w:r>
              <w:rPr>
                <w:b/>
                <w:bCs/>
              </w:rPr>
              <w:t>Task Start</w:t>
            </w:r>
            <w:r w:rsidR="00FC4F20" w:rsidRPr="00FC4F20">
              <w:rPr>
                <w:b/>
                <w:bCs/>
              </w:rPr>
              <w:t xml:space="preserve"> Date</w:t>
            </w:r>
          </w:p>
        </w:tc>
        <w:tc>
          <w:tcPr>
            <w:tcW w:w="1212" w:type="dxa"/>
            <w:noWrap/>
            <w:hideMark/>
          </w:tcPr>
          <w:p w14:paraId="75CC8D9D" w14:textId="77777777" w:rsidR="00FC4F20" w:rsidRPr="00FC4F20" w:rsidRDefault="00FC4F20" w:rsidP="00FC4F20">
            <w:pPr>
              <w:pStyle w:val="Body"/>
              <w:rPr>
                <w:rFonts w:hint="eastAsia"/>
                <w:b/>
                <w:bCs/>
              </w:rPr>
            </w:pPr>
            <w:r w:rsidRPr="00FC4F20">
              <w:rPr>
                <w:b/>
                <w:bCs/>
              </w:rPr>
              <w:t>Mechanic</w:t>
            </w:r>
          </w:p>
        </w:tc>
        <w:tc>
          <w:tcPr>
            <w:tcW w:w="2554" w:type="dxa"/>
            <w:noWrap/>
            <w:hideMark/>
          </w:tcPr>
          <w:p w14:paraId="4361B6CC" w14:textId="0B60DD62" w:rsidR="00FC4F20" w:rsidRPr="00FC4F20" w:rsidRDefault="00FC4F20" w:rsidP="00FC4F20">
            <w:pPr>
              <w:pStyle w:val="Body"/>
              <w:rPr>
                <w:rFonts w:hint="eastAsia"/>
                <w:b/>
                <w:bCs/>
              </w:rPr>
            </w:pPr>
            <w:r w:rsidRPr="00FC4F20">
              <w:rPr>
                <w:b/>
                <w:bCs/>
              </w:rPr>
              <w:t>Details</w:t>
            </w:r>
          </w:p>
        </w:tc>
      </w:tr>
      <w:tr w:rsidR="00284684" w:rsidRPr="00FC4F20" w14:paraId="168AAC83" w14:textId="77777777" w:rsidTr="00457C80">
        <w:trPr>
          <w:trHeight w:val="290"/>
        </w:trPr>
        <w:tc>
          <w:tcPr>
            <w:tcW w:w="783" w:type="dxa"/>
            <w:noWrap/>
            <w:hideMark/>
          </w:tcPr>
          <w:p w14:paraId="405F476A" w14:textId="77777777" w:rsidR="00FC4F20" w:rsidRPr="00FC4F20" w:rsidRDefault="00FC4F20" w:rsidP="00FC4F20">
            <w:pPr>
              <w:pStyle w:val="Body"/>
              <w:rPr>
                <w:rFonts w:hint="eastAsia"/>
              </w:rPr>
            </w:pPr>
            <w:r w:rsidRPr="00FC4F20">
              <w:t>1</w:t>
            </w:r>
          </w:p>
        </w:tc>
        <w:tc>
          <w:tcPr>
            <w:tcW w:w="1099" w:type="dxa"/>
            <w:noWrap/>
            <w:hideMark/>
          </w:tcPr>
          <w:p w14:paraId="22439523" w14:textId="35CAB4B0" w:rsidR="00FC4F20" w:rsidRPr="00FC4F20" w:rsidRDefault="00FC4F20" w:rsidP="00FC4F20">
            <w:pPr>
              <w:pStyle w:val="Body"/>
              <w:rPr>
                <w:rFonts w:hint="eastAsia"/>
              </w:rPr>
            </w:pPr>
            <w:r w:rsidRPr="00FC4F20">
              <w:t>Jason</w:t>
            </w:r>
            <w:r w:rsidR="002E2889">
              <w:t xml:space="preserve"> Bateman</w:t>
            </w:r>
          </w:p>
        </w:tc>
        <w:tc>
          <w:tcPr>
            <w:tcW w:w="1399" w:type="dxa"/>
            <w:noWrap/>
            <w:hideMark/>
          </w:tcPr>
          <w:p w14:paraId="15BD1B36" w14:textId="0A772D04" w:rsidR="00FC4F20" w:rsidRPr="00FC4F20" w:rsidRDefault="00FC4F20" w:rsidP="00FC4F20">
            <w:pPr>
              <w:pStyle w:val="Body"/>
              <w:rPr>
                <w:rFonts w:hint="eastAsia"/>
              </w:rPr>
            </w:pPr>
            <w:r w:rsidRPr="00FC4F20">
              <w:t xml:space="preserve">2015 </w:t>
            </w:r>
            <w:r w:rsidR="00DC234D">
              <w:t>Honda</w:t>
            </w:r>
            <w:r w:rsidR="00DC234D" w:rsidRPr="00FC4F20">
              <w:t xml:space="preserve"> </w:t>
            </w:r>
            <w:r w:rsidRPr="00FC4F20">
              <w:t>Accord</w:t>
            </w:r>
          </w:p>
        </w:tc>
        <w:tc>
          <w:tcPr>
            <w:tcW w:w="1687" w:type="dxa"/>
            <w:noWrap/>
            <w:hideMark/>
          </w:tcPr>
          <w:p w14:paraId="12C9A2A3" w14:textId="77777777" w:rsidR="00FC4F20" w:rsidRPr="00FC4F20" w:rsidRDefault="00FC4F20" w:rsidP="00FC4F20">
            <w:pPr>
              <w:pStyle w:val="Body"/>
              <w:rPr>
                <w:rFonts w:hint="eastAsia"/>
              </w:rPr>
            </w:pPr>
            <w:r w:rsidRPr="00FC4F20">
              <w:t>Diagnosis</w:t>
            </w:r>
          </w:p>
        </w:tc>
        <w:tc>
          <w:tcPr>
            <w:tcW w:w="1106" w:type="dxa"/>
            <w:noWrap/>
            <w:hideMark/>
          </w:tcPr>
          <w:p w14:paraId="5C710DA5" w14:textId="219A3BCE" w:rsidR="00FC4F20" w:rsidRPr="00FC4F20" w:rsidRDefault="002E2889" w:rsidP="00FC4F20">
            <w:pPr>
              <w:pStyle w:val="Body"/>
              <w:rPr>
                <w:rFonts w:hint="eastAsia"/>
              </w:rPr>
            </w:pPr>
            <w:r>
              <w:t>03/1/2020</w:t>
            </w:r>
          </w:p>
        </w:tc>
        <w:tc>
          <w:tcPr>
            <w:tcW w:w="1212" w:type="dxa"/>
            <w:noWrap/>
            <w:hideMark/>
          </w:tcPr>
          <w:p w14:paraId="78256940" w14:textId="08E896AD" w:rsidR="00FC4F20" w:rsidRPr="00FC4F20" w:rsidRDefault="002E2889" w:rsidP="00FC4F20">
            <w:pPr>
              <w:pStyle w:val="Body"/>
              <w:rPr>
                <w:rFonts w:hint="eastAsia"/>
              </w:rPr>
            </w:pPr>
            <w:r>
              <w:t>Johnny</w:t>
            </w:r>
          </w:p>
        </w:tc>
        <w:tc>
          <w:tcPr>
            <w:tcW w:w="2554" w:type="dxa"/>
            <w:noWrap/>
            <w:hideMark/>
          </w:tcPr>
          <w:p w14:paraId="4E43B52F" w14:textId="77777777" w:rsidR="00FC4F20" w:rsidRPr="00FC4F20" w:rsidRDefault="00FC4F20" w:rsidP="00FC4F20">
            <w:pPr>
              <w:pStyle w:val="Body"/>
              <w:rPr>
                <w:rFonts w:hint="eastAsia"/>
              </w:rPr>
            </w:pPr>
          </w:p>
        </w:tc>
      </w:tr>
      <w:tr w:rsidR="00284684" w:rsidRPr="00FC4F20" w14:paraId="7ECFDB12" w14:textId="77777777" w:rsidTr="00457C80">
        <w:trPr>
          <w:trHeight w:val="290"/>
        </w:trPr>
        <w:tc>
          <w:tcPr>
            <w:tcW w:w="783" w:type="dxa"/>
            <w:noWrap/>
            <w:hideMark/>
          </w:tcPr>
          <w:p w14:paraId="6108C84C" w14:textId="77777777" w:rsidR="00FC4F20" w:rsidRPr="00FC4F20" w:rsidRDefault="00FC4F20" w:rsidP="00FC4F20">
            <w:pPr>
              <w:pStyle w:val="Body"/>
              <w:rPr>
                <w:rFonts w:hint="eastAsia"/>
              </w:rPr>
            </w:pPr>
            <w:r w:rsidRPr="00FC4F20">
              <w:t>2</w:t>
            </w:r>
          </w:p>
        </w:tc>
        <w:tc>
          <w:tcPr>
            <w:tcW w:w="1099" w:type="dxa"/>
            <w:noWrap/>
            <w:hideMark/>
          </w:tcPr>
          <w:p w14:paraId="28F8F9FB" w14:textId="6FFB512D" w:rsidR="00FC4F20" w:rsidRPr="00FC4F20" w:rsidRDefault="00284684" w:rsidP="00FC4F20">
            <w:pPr>
              <w:pStyle w:val="Body"/>
              <w:rPr>
                <w:rFonts w:hint="eastAsia"/>
              </w:rPr>
            </w:pPr>
            <w:r>
              <w:t>Charlize Theron</w:t>
            </w:r>
          </w:p>
        </w:tc>
        <w:tc>
          <w:tcPr>
            <w:tcW w:w="1399" w:type="dxa"/>
            <w:noWrap/>
            <w:hideMark/>
          </w:tcPr>
          <w:p w14:paraId="729ADB03" w14:textId="1906B49E" w:rsidR="00FC4F20" w:rsidRPr="00FC4F20" w:rsidRDefault="00FC4F20" w:rsidP="00FC4F20">
            <w:pPr>
              <w:pStyle w:val="Body"/>
              <w:rPr>
                <w:rFonts w:hint="eastAsia"/>
              </w:rPr>
            </w:pPr>
            <w:r w:rsidRPr="00FC4F20">
              <w:t xml:space="preserve">2014 </w:t>
            </w:r>
            <w:r w:rsidR="00DC234D">
              <w:t>Toyota</w:t>
            </w:r>
            <w:r w:rsidR="00DC234D" w:rsidRPr="00FC4F20">
              <w:t xml:space="preserve"> </w:t>
            </w:r>
            <w:r w:rsidRPr="00FC4F20">
              <w:t>Civic</w:t>
            </w:r>
          </w:p>
        </w:tc>
        <w:tc>
          <w:tcPr>
            <w:tcW w:w="1687" w:type="dxa"/>
            <w:noWrap/>
            <w:hideMark/>
          </w:tcPr>
          <w:p w14:paraId="39D0F136" w14:textId="77777777" w:rsidR="00FC4F20" w:rsidRPr="00FC4F20" w:rsidRDefault="00FC4F20" w:rsidP="00FC4F20">
            <w:pPr>
              <w:pStyle w:val="Body"/>
              <w:rPr>
                <w:rFonts w:hint="eastAsia"/>
              </w:rPr>
            </w:pPr>
            <w:r w:rsidRPr="00FC4F20">
              <w:t>Customer Approval</w:t>
            </w:r>
          </w:p>
        </w:tc>
        <w:tc>
          <w:tcPr>
            <w:tcW w:w="1106" w:type="dxa"/>
            <w:noWrap/>
            <w:hideMark/>
          </w:tcPr>
          <w:p w14:paraId="1FC2667B" w14:textId="77777777" w:rsidR="00FC4F20" w:rsidRPr="00FC4F20" w:rsidRDefault="00FC4F20" w:rsidP="00FC4F20">
            <w:pPr>
              <w:pStyle w:val="Body"/>
              <w:rPr>
                <w:rFonts w:hint="eastAsia"/>
              </w:rPr>
            </w:pPr>
            <w:r w:rsidRPr="00FC4F20">
              <w:t>3/2/2020</w:t>
            </w:r>
          </w:p>
        </w:tc>
        <w:tc>
          <w:tcPr>
            <w:tcW w:w="1212" w:type="dxa"/>
            <w:noWrap/>
            <w:hideMark/>
          </w:tcPr>
          <w:p w14:paraId="7FE2498E" w14:textId="77777777" w:rsidR="00FC4F20" w:rsidRPr="00FC4F20" w:rsidRDefault="00FC4F20" w:rsidP="00FC4F20">
            <w:pPr>
              <w:pStyle w:val="Body"/>
              <w:rPr>
                <w:rFonts w:hint="eastAsia"/>
              </w:rPr>
            </w:pPr>
            <w:r w:rsidRPr="00FC4F20">
              <w:t>Ben</w:t>
            </w:r>
          </w:p>
        </w:tc>
        <w:tc>
          <w:tcPr>
            <w:tcW w:w="2554" w:type="dxa"/>
            <w:noWrap/>
            <w:hideMark/>
          </w:tcPr>
          <w:p w14:paraId="272CDABA" w14:textId="77777777" w:rsidR="00FC4F20" w:rsidRPr="00FC4F20" w:rsidRDefault="00FC4F20" w:rsidP="00FC4F20">
            <w:pPr>
              <w:pStyle w:val="Body"/>
              <w:rPr>
                <w:rFonts w:hint="eastAsia"/>
              </w:rPr>
            </w:pPr>
          </w:p>
        </w:tc>
      </w:tr>
      <w:tr w:rsidR="00284684" w:rsidRPr="00FC4F20" w14:paraId="6CD69967" w14:textId="77777777" w:rsidTr="00457C80">
        <w:trPr>
          <w:trHeight w:val="290"/>
        </w:trPr>
        <w:tc>
          <w:tcPr>
            <w:tcW w:w="783" w:type="dxa"/>
            <w:noWrap/>
            <w:hideMark/>
          </w:tcPr>
          <w:p w14:paraId="07144903" w14:textId="77777777" w:rsidR="00FC4F20" w:rsidRPr="00FC4F20" w:rsidRDefault="00FC4F20" w:rsidP="00FC4F20">
            <w:pPr>
              <w:pStyle w:val="Body"/>
              <w:rPr>
                <w:rFonts w:hint="eastAsia"/>
              </w:rPr>
            </w:pPr>
            <w:r w:rsidRPr="00FC4F20">
              <w:t>3</w:t>
            </w:r>
          </w:p>
        </w:tc>
        <w:tc>
          <w:tcPr>
            <w:tcW w:w="1099" w:type="dxa"/>
            <w:noWrap/>
            <w:hideMark/>
          </w:tcPr>
          <w:p w14:paraId="3041BB27" w14:textId="1451FB8F" w:rsidR="00FC4F20" w:rsidRPr="00FC4F20" w:rsidRDefault="002E2889" w:rsidP="00FC4F20">
            <w:pPr>
              <w:pStyle w:val="Body"/>
              <w:rPr>
                <w:rFonts w:hint="eastAsia"/>
              </w:rPr>
            </w:pPr>
            <w:r>
              <w:t>Ryan Reynolds</w:t>
            </w:r>
          </w:p>
        </w:tc>
        <w:tc>
          <w:tcPr>
            <w:tcW w:w="1399" w:type="dxa"/>
            <w:noWrap/>
            <w:hideMark/>
          </w:tcPr>
          <w:p w14:paraId="64B59072" w14:textId="0425BD2E" w:rsidR="00FC4F20" w:rsidRPr="00FC4F20" w:rsidRDefault="00FC4F20" w:rsidP="00FC4F20">
            <w:pPr>
              <w:pStyle w:val="Body"/>
              <w:rPr>
                <w:rFonts w:hint="eastAsia"/>
              </w:rPr>
            </w:pPr>
            <w:r w:rsidRPr="00FC4F20">
              <w:t xml:space="preserve">2011 </w:t>
            </w:r>
            <w:r w:rsidR="002E2889">
              <w:t>Honda</w:t>
            </w:r>
            <w:r w:rsidRPr="00FC4F20">
              <w:t xml:space="preserve"> Ridgeline</w:t>
            </w:r>
          </w:p>
        </w:tc>
        <w:tc>
          <w:tcPr>
            <w:tcW w:w="1687" w:type="dxa"/>
            <w:noWrap/>
            <w:hideMark/>
          </w:tcPr>
          <w:p w14:paraId="247357FB" w14:textId="15D3CCFA" w:rsidR="00FC4F20" w:rsidRPr="00FC4F20" w:rsidRDefault="00FC4F20" w:rsidP="00FC4F20">
            <w:pPr>
              <w:pStyle w:val="Body"/>
              <w:rPr>
                <w:rFonts w:hint="eastAsia"/>
              </w:rPr>
            </w:pPr>
            <w:r>
              <w:t>Order Parts</w:t>
            </w:r>
          </w:p>
        </w:tc>
        <w:tc>
          <w:tcPr>
            <w:tcW w:w="1106" w:type="dxa"/>
            <w:noWrap/>
            <w:hideMark/>
          </w:tcPr>
          <w:p w14:paraId="7803079B" w14:textId="77777777" w:rsidR="00FC4F20" w:rsidRPr="00FC4F20" w:rsidRDefault="00FC4F20" w:rsidP="00FC4F20">
            <w:pPr>
              <w:pStyle w:val="Body"/>
              <w:rPr>
                <w:rFonts w:hint="eastAsia"/>
              </w:rPr>
            </w:pPr>
            <w:r w:rsidRPr="00FC4F20">
              <w:t>3/3/2020</w:t>
            </w:r>
          </w:p>
        </w:tc>
        <w:tc>
          <w:tcPr>
            <w:tcW w:w="1212" w:type="dxa"/>
            <w:noWrap/>
            <w:hideMark/>
          </w:tcPr>
          <w:p w14:paraId="2747B3D4" w14:textId="77777777" w:rsidR="00FC4F20" w:rsidRPr="00FC4F20" w:rsidRDefault="00FC4F20" w:rsidP="00FC4F20">
            <w:pPr>
              <w:pStyle w:val="Body"/>
              <w:rPr>
                <w:rFonts w:hint="eastAsia"/>
              </w:rPr>
            </w:pPr>
            <w:r w:rsidRPr="00FC4F20">
              <w:t>Cameron</w:t>
            </w:r>
          </w:p>
        </w:tc>
        <w:tc>
          <w:tcPr>
            <w:tcW w:w="2554" w:type="dxa"/>
            <w:noWrap/>
            <w:hideMark/>
          </w:tcPr>
          <w:p w14:paraId="04CAA2DD" w14:textId="77777777" w:rsidR="00FC4F20" w:rsidRPr="00FC4F20" w:rsidRDefault="00FC4F20" w:rsidP="00FC4F20">
            <w:pPr>
              <w:pStyle w:val="Body"/>
              <w:rPr>
                <w:rFonts w:hint="eastAsia"/>
              </w:rPr>
            </w:pPr>
            <w:r w:rsidRPr="00FC4F20">
              <w:t>Delivery expected in two weeks</w:t>
            </w:r>
          </w:p>
        </w:tc>
      </w:tr>
      <w:tr w:rsidR="00284684" w:rsidRPr="00FC4F20" w14:paraId="485768A7" w14:textId="77777777" w:rsidTr="00457C80">
        <w:trPr>
          <w:trHeight w:val="290"/>
        </w:trPr>
        <w:tc>
          <w:tcPr>
            <w:tcW w:w="783" w:type="dxa"/>
            <w:noWrap/>
            <w:hideMark/>
          </w:tcPr>
          <w:p w14:paraId="7FC7E931" w14:textId="77777777" w:rsidR="00FC4F20" w:rsidRPr="00FC4F20" w:rsidRDefault="00FC4F20" w:rsidP="00FC4F20">
            <w:pPr>
              <w:pStyle w:val="Body"/>
              <w:rPr>
                <w:rFonts w:hint="eastAsia"/>
              </w:rPr>
            </w:pPr>
            <w:r w:rsidRPr="00FC4F20">
              <w:t>4</w:t>
            </w:r>
          </w:p>
        </w:tc>
        <w:tc>
          <w:tcPr>
            <w:tcW w:w="1099" w:type="dxa"/>
            <w:noWrap/>
            <w:hideMark/>
          </w:tcPr>
          <w:p w14:paraId="334A08D8" w14:textId="0757E08A" w:rsidR="00FC4F20" w:rsidRPr="00FC4F20" w:rsidRDefault="002E2889" w:rsidP="00FC4F20">
            <w:pPr>
              <w:pStyle w:val="Body"/>
              <w:rPr>
                <w:rFonts w:hint="eastAsia"/>
              </w:rPr>
            </w:pPr>
            <w:r>
              <w:t>Scarlet Johansen</w:t>
            </w:r>
          </w:p>
        </w:tc>
        <w:tc>
          <w:tcPr>
            <w:tcW w:w="1399" w:type="dxa"/>
            <w:noWrap/>
            <w:hideMark/>
          </w:tcPr>
          <w:p w14:paraId="3A420CAD" w14:textId="66725EFB" w:rsidR="00FC4F20" w:rsidRPr="00FC4F20" w:rsidRDefault="00FC4F20" w:rsidP="00FC4F20">
            <w:pPr>
              <w:pStyle w:val="Body"/>
              <w:rPr>
                <w:rFonts w:hint="eastAsia"/>
              </w:rPr>
            </w:pPr>
            <w:r w:rsidRPr="00FC4F20">
              <w:t xml:space="preserve">2009 </w:t>
            </w:r>
            <w:r w:rsidR="002E2889">
              <w:t>Toyota</w:t>
            </w:r>
            <w:r w:rsidRPr="00FC4F20">
              <w:t xml:space="preserve"> Front Runner</w:t>
            </w:r>
          </w:p>
        </w:tc>
        <w:tc>
          <w:tcPr>
            <w:tcW w:w="1687" w:type="dxa"/>
            <w:noWrap/>
            <w:hideMark/>
          </w:tcPr>
          <w:p w14:paraId="12ED2A42" w14:textId="77777777" w:rsidR="00FC4F20" w:rsidRPr="00FC4F20" w:rsidRDefault="00FC4F20" w:rsidP="00FC4F20">
            <w:pPr>
              <w:pStyle w:val="Body"/>
              <w:rPr>
                <w:rFonts w:hint="eastAsia"/>
              </w:rPr>
            </w:pPr>
            <w:r w:rsidRPr="00FC4F20">
              <w:t>Repair</w:t>
            </w:r>
          </w:p>
        </w:tc>
        <w:tc>
          <w:tcPr>
            <w:tcW w:w="1106" w:type="dxa"/>
            <w:noWrap/>
            <w:hideMark/>
          </w:tcPr>
          <w:p w14:paraId="2F7ADE8C" w14:textId="77777777" w:rsidR="00FC4F20" w:rsidRPr="00FC4F20" w:rsidRDefault="00FC4F20" w:rsidP="00FC4F20">
            <w:pPr>
              <w:pStyle w:val="Body"/>
              <w:rPr>
                <w:rFonts w:hint="eastAsia"/>
              </w:rPr>
            </w:pPr>
            <w:r w:rsidRPr="00FC4F20">
              <w:t>3/4/2020</w:t>
            </w:r>
          </w:p>
        </w:tc>
        <w:tc>
          <w:tcPr>
            <w:tcW w:w="1212" w:type="dxa"/>
            <w:noWrap/>
            <w:hideMark/>
          </w:tcPr>
          <w:p w14:paraId="17B88005" w14:textId="38E61A77" w:rsidR="00FC4F20" w:rsidRPr="00FC4F20" w:rsidRDefault="002E2889" w:rsidP="00FC4F20">
            <w:pPr>
              <w:pStyle w:val="Body"/>
              <w:rPr>
                <w:rFonts w:hint="eastAsia"/>
              </w:rPr>
            </w:pPr>
            <w:r>
              <w:t>Peter</w:t>
            </w:r>
          </w:p>
        </w:tc>
        <w:tc>
          <w:tcPr>
            <w:tcW w:w="2554" w:type="dxa"/>
            <w:noWrap/>
            <w:hideMark/>
          </w:tcPr>
          <w:p w14:paraId="1C140D85" w14:textId="15449807" w:rsidR="00FC4F20" w:rsidRPr="00FC4F20" w:rsidRDefault="002E2889" w:rsidP="00FC4F20">
            <w:pPr>
              <w:pStyle w:val="Body"/>
              <w:rPr>
                <w:rFonts w:hint="eastAsia"/>
              </w:rPr>
            </w:pPr>
            <w:r>
              <w:t>Waiting for open bay</w:t>
            </w:r>
          </w:p>
        </w:tc>
      </w:tr>
      <w:bookmarkEnd w:id="0"/>
      <w:tr w:rsidR="00284684" w:rsidRPr="00FC4F20" w14:paraId="624B36B0" w14:textId="77777777" w:rsidTr="00457C80">
        <w:trPr>
          <w:trHeight w:val="290"/>
        </w:trPr>
        <w:tc>
          <w:tcPr>
            <w:tcW w:w="783" w:type="dxa"/>
            <w:noWrap/>
            <w:hideMark/>
          </w:tcPr>
          <w:p w14:paraId="5C56B77E" w14:textId="77777777" w:rsidR="00FC4F20" w:rsidRPr="00FC4F20" w:rsidRDefault="00FC4F20" w:rsidP="00FC4F20">
            <w:pPr>
              <w:pStyle w:val="Body"/>
              <w:rPr>
                <w:rFonts w:hint="eastAsia"/>
              </w:rPr>
            </w:pPr>
            <w:r w:rsidRPr="00FC4F20">
              <w:t>5</w:t>
            </w:r>
          </w:p>
        </w:tc>
        <w:tc>
          <w:tcPr>
            <w:tcW w:w="1099" w:type="dxa"/>
            <w:noWrap/>
            <w:hideMark/>
          </w:tcPr>
          <w:p w14:paraId="05CA3B09" w14:textId="5BF05C60" w:rsidR="00FC4F20" w:rsidRPr="00FC4F20" w:rsidRDefault="002E2889" w:rsidP="00FC4F20">
            <w:pPr>
              <w:pStyle w:val="Body"/>
              <w:rPr>
                <w:rFonts w:hint="eastAsia"/>
              </w:rPr>
            </w:pPr>
            <w:r>
              <w:t>Jeff Bridges</w:t>
            </w:r>
          </w:p>
        </w:tc>
        <w:tc>
          <w:tcPr>
            <w:tcW w:w="1399" w:type="dxa"/>
            <w:noWrap/>
            <w:hideMark/>
          </w:tcPr>
          <w:p w14:paraId="3A478F14" w14:textId="72870E39" w:rsidR="00FC4F20" w:rsidRPr="00FC4F20" w:rsidRDefault="00FC4F20" w:rsidP="00FC4F20">
            <w:pPr>
              <w:pStyle w:val="Body"/>
              <w:rPr>
                <w:rFonts w:hint="eastAsia"/>
              </w:rPr>
            </w:pPr>
            <w:r w:rsidRPr="00FC4F20">
              <w:t>2014 Fiat</w:t>
            </w:r>
            <w:r w:rsidR="002E2889">
              <w:t xml:space="preserve"> 500</w:t>
            </w:r>
          </w:p>
        </w:tc>
        <w:tc>
          <w:tcPr>
            <w:tcW w:w="1687" w:type="dxa"/>
            <w:noWrap/>
            <w:hideMark/>
          </w:tcPr>
          <w:p w14:paraId="6648BEB1" w14:textId="687C2422" w:rsidR="00FC4F20" w:rsidRPr="00FC4F20" w:rsidRDefault="00FC4F20" w:rsidP="00FC4F20">
            <w:pPr>
              <w:pStyle w:val="Body"/>
              <w:rPr>
                <w:rFonts w:hint="eastAsia"/>
              </w:rPr>
            </w:pPr>
            <w:r>
              <w:t>Test Drive</w:t>
            </w:r>
          </w:p>
        </w:tc>
        <w:tc>
          <w:tcPr>
            <w:tcW w:w="1106" w:type="dxa"/>
            <w:noWrap/>
            <w:hideMark/>
          </w:tcPr>
          <w:p w14:paraId="0FC870A2" w14:textId="77777777" w:rsidR="00FC4F20" w:rsidRPr="00FC4F20" w:rsidRDefault="00FC4F20" w:rsidP="00FC4F20">
            <w:pPr>
              <w:pStyle w:val="Body"/>
              <w:rPr>
                <w:rFonts w:hint="eastAsia"/>
              </w:rPr>
            </w:pPr>
            <w:r w:rsidRPr="00FC4F20">
              <w:t>3/5/2020</w:t>
            </w:r>
          </w:p>
        </w:tc>
        <w:tc>
          <w:tcPr>
            <w:tcW w:w="1212" w:type="dxa"/>
            <w:noWrap/>
            <w:hideMark/>
          </w:tcPr>
          <w:p w14:paraId="1795B2A6" w14:textId="77777777" w:rsidR="00FC4F20" w:rsidRPr="00FC4F20" w:rsidRDefault="00FC4F20" w:rsidP="00FC4F20">
            <w:pPr>
              <w:pStyle w:val="Body"/>
              <w:rPr>
                <w:rFonts w:hint="eastAsia"/>
              </w:rPr>
            </w:pPr>
            <w:r w:rsidRPr="00FC4F20">
              <w:t>Frank</w:t>
            </w:r>
          </w:p>
        </w:tc>
        <w:tc>
          <w:tcPr>
            <w:tcW w:w="2554" w:type="dxa"/>
            <w:noWrap/>
            <w:hideMark/>
          </w:tcPr>
          <w:p w14:paraId="64F33BD5" w14:textId="77777777" w:rsidR="00FC4F20" w:rsidRPr="00FC4F20" w:rsidRDefault="00FC4F20" w:rsidP="00FC4F20">
            <w:pPr>
              <w:pStyle w:val="Body"/>
              <w:rPr>
                <w:rFonts w:hint="eastAsia"/>
              </w:rPr>
            </w:pPr>
          </w:p>
        </w:tc>
      </w:tr>
      <w:tr w:rsidR="00284684" w:rsidRPr="00FC4F20" w14:paraId="57A400C8" w14:textId="77777777" w:rsidTr="00457C80">
        <w:trPr>
          <w:trHeight w:val="290"/>
        </w:trPr>
        <w:tc>
          <w:tcPr>
            <w:tcW w:w="783" w:type="dxa"/>
            <w:noWrap/>
            <w:hideMark/>
          </w:tcPr>
          <w:p w14:paraId="7A7DF5BF" w14:textId="77777777" w:rsidR="00FC4F20" w:rsidRPr="00FC4F20" w:rsidRDefault="00FC4F20" w:rsidP="00FC4F20">
            <w:pPr>
              <w:pStyle w:val="Body"/>
              <w:rPr>
                <w:rFonts w:hint="eastAsia"/>
              </w:rPr>
            </w:pPr>
            <w:r w:rsidRPr="00FC4F20">
              <w:t>6</w:t>
            </w:r>
          </w:p>
        </w:tc>
        <w:tc>
          <w:tcPr>
            <w:tcW w:w="1099" w:type="dxa"/>
            <w:noWrap/>
            <w:hideMark/>
          </w:tcPr>
          <w:p w14:paraId="4D498B3C" w14:textId="1292A0BF" w:rsidR="00FC4F20" w:rsidRPr="00FC4F20" w:rsidRDefault="00FC4F20" w:rsidP="00FC4F20">
            <w:pPr>
              <w:pStyle w:val="Body"/>
              <w:rPr>
                <w:rFonts w:hint="eastAsia"/>
              </w:rPr>
            </w:pPr>
            <w:r w:rsidRPr="00FC4F20">
              <w:t>Tyler</w:t>
            </w:r>
            <w:r w:rsidR="002E2889">
              <w:t xml:space="preserve"> Perry</w:t>
            </w:r>
          </w:p>
        </w:tc>
        <w:tc>
          <w:tcPr>
            <w:tcW w:w="1399" w:type="dxa"/>
            <w:noWrap/>
            <w:hideMark/>
          </w:tcPr>
          <w:p w14:paraId="196F578A" w14:textId="40575C91" w:rsidR="00FC4F20" w:rsidRPr="00FC4F20" w:rsidRDefault="00FC4F20" w:rsidP="00FC4F20">
            <w:pPr>
              <w:pStyle w:val="Body"/>
              <w:rPr>
                <w:rFonts w:hint="eastAsia"/>
              </w:rPr>
            </w:pPr>
            <w:r w:rsidRPr="00FC4F20">
              <w:t xml:space="preserve">2017 </w:t>
            </w:r>
            <w:r w:rsidR="002E2889">
              <w:t>Kia</w:t>
            </w:r>
            <w:r w:rsidRPr="00FC4F20">
              <w:t xml:space="preserve"> Soul</w:t>
            </w:r>
          </w:p>
        </w:tc>
        <w:tc>
          <w:tcPr>
            <w:tcW w:w="1687" w:type="dxa"/>
            <w:noWrap/>
            <w:hideMark/>
          </w:tcPr>
          <w:p w14:paraId="5F7DFB55" w14:textId="77777777" w:rsidR="00FC4F20" w:rsidRPr="00FC4F20" w:rsidRDefault="00FC4F20" w:rsidP="00FC4F20">
            <w:pPr>
              <w:pStyle w:val="Body"/>
              <w:rPr>
                <w:rFonts w:hint="eastAsia"/>
              </w:rPr>
            </w:pPr>
            <w:r w:rsidRPr="00FC4F20">
              <w:t>Contact Customer</w:t>
            </w:r>
          </w:p>
        </w:tc>
        <w:tc>
          <w:tcPr>
            <w:tcW w:w="1106" w:type="dxa"/>
            <w:noWrap/>
            <w:hideMark/>
          </w:tcPr>
          <w:p w14:paraId="7F1FE08A" w14:textId="77777777" w:rsidR="00FC4F20" w:rsidRPr="00FC4F20" w:rsidRDefault="00FC4F20" w:rsidP="00FC4F20">
            <w:pPr>
              <w:pStyle w:val="Body"/>
              <w:rPr>
                <w:rFonts w:hint="eastAsia"/>
              </w:rPr>
            </w:pPr>
            <w:r w:rsidRPr="00FC4F20">
              <w:t>3/6/2020</w:t>
            </w:r>
          </w:p>
        </w:tc>
        <w:tc>
          <w:tcPr>
            <w:tcW w:w="1212" w:type="dxa"/>
            <w:noWrap/>
            <w:hideMark/>
          </w:tcPr>
          <w:p w14:paraId="04F60739" w14:textId="77777777" w:rsidR="00FC4F20" w:rsidRPr="00FC4F20" w:rsidRDefault="00FC4F20" w:rsidP="00FC4F20">
            <w:pPr>
              <w:pStyle w:val="Body"/>
              <w:rPr>
                <w:rFonts w:hint="eastAsia"/>
              </w:rPr>
            </w:pPr>
            <w:r w:rsidRPr="00FC4F20">
              <w:t>Brian</w:t>
            </w:r>
          </w:p>
        </w:tc>
        <w:tc>
          <w:tcPr>
            <w:tcW w:w="2554" w:type="dxa"/>
            <w:noWrap/>
            <w:hideMark/>
          </w:tcPr>
          <w:p w14:paraId="6D7FB733" w14:textId="696E16D8" w:rsidR="00FC4F20" w:rsidRPr="00FC4F20" w:rsidRDefault="002E2889" w:rsidP="00FC4F20">
            <w:pPr>
              <w:pStyle w:val="Body"/>
              <w:rPr>
                <w:rFonts w:hint="eastAsia"/>
              </w:rPr>
            </w:pPr>
            <w:r>
              <w:t>Left message, waiting for call back</w:t>
            </w:r>
          </w:p>
        </w:tc>
      </w:tr>
      <w:tr w:rsidR="001C52A1" w:rsidRPr="00FC4F20" w14:paraId="240C7C30" w14:textId="77777777" w:rsidTr="00457C80">
        <w:trPr>
          <w:trHeight w:val="290"/>
        </w:trPr>
        <w:tc>
          <w:tcPr>
            <w:tcW w:w="783" w:type="dxa"/>
            <w:noWrap/>
          </w:tcPr>
          <w:p w14:paraId="21BBEA0E" w14:textId="0E05024D" w:rsidR="001C52A1" w:rsidRPr="00FC4F20" w:rsidRDefault="001C52A1" w:rsidP="00FC4F20">
            <w:pPr>
              <w:pStyle w:val="Body"/>
              <w:rPr>
                <w:rFonts w:hint="eastAsia"/>
              </w:rPr>
            </w:pPr>
            <w:r>
              <w:t>7</w:t>
            </w:r>
          </w:p>
        </w:tc>
        <w:tc>
          <w:tcPr>
            <w:tcW w:w="1099" w:type="dxa"/>
            <w:noWrap/>
          </w:tcPr>
          <w:p w14:paraId="410ED262" w14:textId="47561AE6" w:rsidR="001C52A1" w:rsidRPr="00FC4F20" w:rsidRDefault="001C52A1" w:rsidP="00FC4F20">
            <w:pPr>
              <w:pStyle w:val="Body"/>
              <w:rPr>
                <w:rFonts w:hint="eastAsia"/>
              </w:rPr>
            </w:pPr>
            <w:r>
              <w:t>Brandon Fraser</w:t>
            </w:r>
          </w:p>
        </w:tc>
        <w:tc>
          <w:tcPr>
            <w:tcW w:w="1399" w:type="dxa"/>
            <w:noWrap/>
          </w:tcPr>
          <w:p w14:paraId="70A9D563" w14:textId="789F2E6B" w:rsidR="001C52A1" w:rsidRPr="00FC4F20" w:rsidRDefault="001C52A1" w:rsidP="00FC4F20">
            <w:pPr>
              <w:pStyle w:val="Body"/>
              <w:rPr>
                <w:rFonts w:hint="eastAsia"/>
              </w:rPr>
            </w:pPr>
            <w:r>
              <w:t>2019 Chevrolet Corvette</w:t>
            </w:r>
          </w:p>
        </w:tc>
        <w:tc>
          <w:tcPr>
            <w:tcW w:w="1687" w:type="dxa"/>
            <w:noWrap/>
          </w:tcPr>
          <w:p w14:paraId="3E6C245C" w14:textId="67217BEF" w:rsidR="001C52A1" w:rsidRPr="00FC4F20" w:rsidRDefault="001C52A1" w:rsidP="00FC4F20">
            <w:pPr>
              <w:pStyle w:val="Body"/>
              <w:rPr>
                <w:rFonts w:hint="eastAsia"/>
              </w:rPr>
            </w:pPr>
            <w:r>
              <w:t>Diagnosis</w:t>
            </w:r>
          </w:p>
        </w:tc>
        <w:tc>
          <w:tcPr>
            <w:tcW w:w="1106" w:type="dxa"/>
            <w:noWrap/>
          </w:tcPr>
          <w:p w14:paraId="55BBBEC1" w14:textId="72104A99" w:rsidR="001C52A1" w:rsidRPr="00FC4F20" w:rsidRDefault="001C52A1" w:rsidP="00FC4F20">
            <w:pPr>
              <w:pStyle w:val="Body"/>
              <w:rPr>
                <w:rFonts w:hint="eastAsia"/>
              </w:rPr>
            </w:pPr>
            <w:r>
              <w:t>3/6/2020</w:t>
            </w:r>
          </w:p>
        </w:tc>
        <w:tc>
          <w:tcPr>
            <w:tcW w:w="1212" w:type="dxa"/>
            <w:noWrap/>
          </w:tcPr>
          <w:p w14:paraId="1E91CA15" w14:textId="70C24376" w:rsidR="001C52A1" w:rsidRPr="00FC4F20" w:rsidRDefault="001C52A1" w:rsidP="00FC4F20">
            <w:pPr>
              <w:pStyle w:val="Body"/>
              <w:rPr>
                <w:rFonts w:hint="eastAsia"/>
              </w:rPr>
            </w:pPr>
            <w:r>
              <w:t>Ben</w:t>
            </w:r>
          </w:p>
        </w:tc>
        <w:tc>
          <w:tcPr>
            <w:tcW w:w="2554" w:type="dxa"/>
            <w:noWrap/>
          </w:tcPr>
          <w:p w14:paraId="5A02448B" w14:textId="77777777" w:rsidR="001C52A1" w:rsidRDefault="001C52A1" w:rsidP="00FC4F20">
            <w:pPr>
              <w:pStyle w:val="Body"/>
              <w:rPr>
                <w:rFonts w:hint="eastAsia"/>
              </w:rPr>
            </w:pPr>
          </w:p>
        </w:tc>
      </w:tr>
    </w:tbl>
    <w:p w14:paraId="2A9CB1BF" w14:textId="3AE1D78B" w:rsidR="00D449BA" w:rsidRDefault="00D449BA" w:rsidP="00D449BA">
      <w:pPr>
        <w:pStyle w:val="Body"/>
        <w:rPr>
          <w:rFonts w:hint="eastAsia"/>
        </w:rPr>
      </w:pPr>
    </w:p>
    <w:p w14:paraId="0516CBBD" w14:textId="7EF02AFF" w:rsidR="00DD4232" w:rsidRDefault="00DD4232" w:rsidP="00DD4232">
      <w:pPr>
        <w:pStyle w:val="Heading2"/>
        <w:rPr>
          <w:rFonts w:hint="eastAsia"/>
        </w:rPr>
      </w:pPr>
      <w:r>
        <w:t xml:space="preserve">Programming </w:t>
      </w:r>
      <w:r w:rsidR="00852A4A">
        <w:t xml:space="preserve">Implementation and </w:t>
      </w:r>
      <w:r>
        <w:t>Assignment</w:t>
      </w:r>
      <w:r w:rsidR="00EF4D2D">
        <w:t>s</w:t>
      </w:r>
    </w:p>
    <w:p w14:paraId="6B8300B3" w14:textId="4CF62833" w:rsidR="00DD4232" w:rsidRPr="00DD4232" w:rsidRDefault="00DD4232" w:rsidP="00C36B80">
      <w:pPr>
        <w:pStyle w:val="Body2"/>
        <w:rPr>
          <w:rFonts w:hint="eastAsia"/>
        </w:rPr>
      </w:pPr>
      <w:r>
        <w:t>For this project we will be implementing pair programming</w:t>
      </w:r>
      <w:r w:rsidR="002F16B9">
        <w:t xml:space="preserve"> when possible</w:t>
      </w:r>
      <w:r>
        <w:t xml:space="preserve">. </w:t>
      </w:r>
      <w:r w:rsidR="00852A4A">
        <w:t xml:space="preserve">The goal is </w:t>
      </w:r>
      <w:r w:rsidR="003E3D9B">
        <w:t xml:space="preserve">for the </w:t>
      </w:r>
      <w:r>
        <w:t xml:space="preserve">code in this project </w:t>
      </w:r>
      <w:r w:rsidR="003E3D9B">
        <w:t xml:space="preserve">to </w:t>
      </w:r>
      <w:r>
        <w:t xml:space="preserve">be done together and we will switch back and forth between who is actively programming and who is </w:t>
      </w:r>
      <w:r w:rsidR="00852A4A">
        <w:t>giving feedback and checking for errors</w:t>
      </w:r>
      <w:r>
        <w:t xml:space="preserve">. This will allow us to learn from each other and help ensure that the code is of good quality. </w:t>
      </w:r>
    </w:p>
    <w:p w14:paraId="0553B6C7" w14:textId="2BFB9E9A" w:rsidR="00563F7A" w:rsidRDefault="00BD1B99">
      <w:pPr>
        <w:pStyle w:val="Heading2"/>
        <w:rPr>
          <w:rFonts w:hint="eastAsia"/>
        </w:rPr>
      </w:pPr>
      <w:r>
        <w:t xml:space="preserve">Database </w:t>
      </w:r>
      <w:r w:rsidR="00E94EE4">
        <w:t>O</w:t>
      </w:r>
      <w:r>
        <w:t>utline</w:t>
      </w:r>
    </w:p>
    <w:p w14:paraId="77979681" w14:textId="2A3FA9B9" w:rsidR="00563F7A" w:rsidRPr="007A504C" w:rsidRDefault="008D0F6C">
      <w:pPr>
        <w:pStyle w:val="Body"/>
        <w:rPr>
          <w:rFonts w:ascii="Helvetica Neue" w:eastAsia="Helvetica Neue" w:hAnsi="Helvetica Neue" w:cs="Helvetica Neue"/>
        </w:rPr>
      </w:pPr>
      <w:r>
        <w:rPr>
          <w:rFonts w:ascii="Helvetica Neue" w:hAnsi="Helvetica Neue"/>
          <w:b/>
          <w:bCs/>
        </w:rPr>
        <w:t>customers</w:t>
      </w:r>
      <w:r w:rsidR="007A504C">
        <w:rPr>
          <w:rFonts w:ascii="Helvetica Neue" w:hAnsi="Helvetica Neue"/>
        </w:rPr>
        <w:t>: records details about</w:t>
      </w:r>
      <w:r w:rsidR="00F61959">
        <w:rPr>
          <w:rFonts w:ascii="Helvetica Neue" w:hAnsi="Helvetica Neue"/>
        </w:rPr>
        <w:t xml:space="preserve"> the</w:t>
      </w:r>
      <w:r w:rsidR="007A504C">
        <w:rPr>
          <w:rFonts w:ascii="Helvetica Neue" w:hAnsi="Helvetica Neue"/>
        </w:rPr>
        <w:t xml:space="preserve"> customer</w:t>
      </w:r>
      <w:r w:rsidR="00F61959">
        <w:rPr>
          <w:rFonts w:ascii="Helvetica Neue" w:hAnsi="Helvetica Neue"/>
        </w:rPr>
        <w:t>s</w:t>
      </w:r>
      <w:r w:rsidR="007A504C">
        <w:rPr>
          <w:rFonts w:ascii="Helvetica Neue" w:hAnsi="Helvetica Neue"/>
        </w:rPr>
        <w:t xml:space="preserve"> who own </w:t>
      </w:r>
      <w:r w:rsidR="00AE7230">
        <w:rPr>
          <w:rFonts w:ascii="Helvetica Neue" w:hAnsi="Helvetica Neue"/>
        </w:rPr>
        <w:t xml:space="preserve">the </w:t>
      </w:r>
      <w:r w:rsidR="007A504C">
        <w:rPr>
          <w:rFonts w:ascii="Helvetica Neue" w:hAnsi="Helvetica Neue"/>
        </w:rPr>
        <w:t>car</w:t>
      </w:r>
      <w:r w:rsidR="00F61959">
        <w:rPr>
          <w:rFonts w:ascii="Helvetica Neue" w:hAnsi="Helvetica Neue"/>
        </w:rPr>
        <w:t>s being repaired</w:t>
      </w:r>
      <w:r w:rsidR="00876475">
        <w:rPr>
          <w:rFonts w:ascii="Helvetica Neue" w:hAnsi="Helvetica Neue"/>
        </w:rPr>
        <w:t xml:space="preserve"> (Heather)</w:t>
      </w:r>
    </w:p>
    <w:p w14:paraId="0D75C522" w14:textId="2FD33A53" w:rsidR="00563F7A" w:rsidRDefault="008D0F6C">
      <w:pPr>
        <w:pStyle w:val="Body"/>
        <w:numPr>
          <w:ilvl w:val="0"/>
          <w:numId w:val="1"/>
        </w:numPr>
        <w:rPr>
          <w:rFonts w:hint="eastAsia"/>
        </w:rPr>
      </w:pPr>
      <w:r>
        <w:t>id</w:t>
      </w:r>
      <w:r w:rsidR="00BD1B99">
        <w:t xml:space="preserve">:   </w:t>
      </w:r>
      <w:r w:rsidR="006C0797">
        <w:rPr>
          <w:color w:val="auto"/>
          <w:lang w:val="fr-FR"/>
        </w:rPr>
        <w:t>INT</w:t>
      </w:r>
      <w:r w:rsidR="00BD1B99" w:rsidRPr="00BC232E">
        <w:rPr>
          <w:color w:val="auto"/>
          <w:lang w:val="fr-FR"/>
        </w:rPr>
        <w:t xml:space="preserve">, </w:t>
      </w:r>
      <w:r w:rsidR="006C0797">
        <w:rPr>
          <w:color w:val="auto"/>
          <w:lang w:val="fr-FR"/>
        </w:rPr>
        <w:t>AUTO_INCREMENT</w:t>
      </w:r>
      <w:r w:rsidR="00BD1B99" w:rsidRPr="00BC232E">
        <w:rPr>
          <w:color w:val="auto"/>
          <w:lang w:val="fr-FR"/>
        </w:rPr>
        <w:t xml:space="preserve">, </w:t>
      </w:r>
      <w:r w:rsidR="00E419E9">
        <w:rPr>
          <w:color w:val="auto"/>
          <w:lang w:val="fr-FR"/>
        </w:rPr>
        <w:t>UNIQUE</w:t>
      </w:r>
      <w:r w:rsidR="00BD1B99" w:rsidRPr="00BC232E">
        <w:rPr>
          <w:color w:val="auto"/>
          <w:lang w:val="fr-FR"/>
        </w:rPr>
        <w:t xml:space="preserve">, </w:t>
      </w:r>
      <w:r w:rsidR="00E419E9">
        <w:rPr>
          <w:color w:val="auto"/>
          <w:lang w:val="fr-FR"/>
        </w:rPr>
        <w:t>NOT</w:t>
      </w:r>
      <w:r w:rsidR="00BD1B99" w:rsidRPr="00BC232E">
        <w:rPr>
          <w:color w:val="auto"/>
          <w:lang w:val="fr-FR"/>
        </w:rPr>
        <w:t xml:space="preserve"> NULL, PK</w:t>
      </w:r>
    </w:p>
    <w:p w14:paraId="3A4E9255" w14:textId="127C7D6E" w:rsidR="008D0F6C" w:rsidRDefault="008D0F6C">
      <w:pPr>
        <w:pStyle w:val="Body"/>
        <w:numPr>
          <w:ilvl w:val="0"/>
          <w:numId w:val="1"/>
        </w:numPr>
        <w:rPr>
          <w:rFonts w:hint="eastAsia"/>
        </w:rPr>
      </w:pPr>
      <w:proofErr w:type="spellStart"/>
      <w:r>
        <w:t>f_name</w:t>
      </w:r>
      <w:proofErr w:type="spellEnd"/>
      <w:r>
        <w:t xml:space="preserve">: </w:t>
      </w:r>
      <w:r w:rsidR="006C0797">
        <w:t>VARCHAR</w:t>
      </w:r>
      <w:r w:rsidR="007410BB">
        <w:t xml:space="preserve">, </w:t>
      </w:r>
      <w:r w:rsidR="006C0797">
        <w:t>NOT</w:t>
      </w:r>
      <w:r w:rsidR="007410BB">
        <w:t xml:space="preserve"> NULL</w:t>
      </w:r>
    </w:p>
    <w:p w14:paraId="1AEECC9E" w14:textId="3989DC0A" w:rsidR="008D0F6C" w:rsidRDefault="008D0F6C">
      <w:pPr>
        <w:pStyle w:val="Body"/>
        <w:numPr>
          <w:ilvl w:val="0"/>
          <w:numId w:val="1"/>
        </w:numPr>
        <w:rPr>
          <w:rFonts w:hint="eastAsia"/>
        </w:rPr>
      </w:pPr>
      <w:proofErr w:type="spellStart"/>
      <w:r>
        <w:t>l_name</w:t>
      </w:r>
      <w:proofErr w:type="spellEnd"/>
      <w:r>
        <w:t xml:space="preserve">: </w:t>
      </w:r>
      <w:r w:rsidR="006C0797">
        <w:t>VARCHAR</w:t>
      </w:r>
      <w:r w:rsidR="007410BB">
        <w:t xml:space="preserve">, </w:t>
      </w:r>
      <w:r w:rsidR="006C0797">
        <w:t>NOT</w:t>
      </w:r>
      <w:r w:rsidR="007410BB">
        <w:t xml:space="preserve"> NULL</w:t>
      </w:r>
    </w:p>
    <w:p w14:paraId="74147B78" w14:textId="031B23B3" w:rsidR="00F87695" w:rsidRDefault="00F87695">
      <w:pPr>
        <w:pStyle w:val="Body"/>
        <w:numPr>
          <w:ilvl w:val="0"/>
          <w:numId w:val="1"/>
        </w:numPr>
        <w:rPr>
          <w:rFonts w:hint="eastAsia"/>
        </w:rPr>
      </w:pPr>
      <w:proofErr w:type="spellStart"/>
      <w:r>
        <w:t>contact_no</w:t>
      </w:r>
      <w:proofErr w:type="spellEnd"/>
      <w:r>
        <w:t xml:space="preserve">: </w:t>
      </w:r>
      <w:r w:rsidR="006C0797">
        <w:t>VARCHAR</w:t>
      </w:r>
      <w:r w:rsidR="007410BB">
        <w:t xml:space="preserve">, </w:t>
      </w:r>
      <w:r w:rsidR="006C0797">
        <w:t>NOT</w:t>
      </w:r>
      <w:r w:rsidR="007410BB">
        <w:t xml:space="preserve"> NULL</w:t>
      </w:r>
    </w:p>
    <w:p w14:paraId="18AC5552" w14:textId="028A8FDA" w:rsidR="00F87695" w:rsidRDefault="00F87695">
      <w:pPr>
        <w:pStyle w:val="Body"/>
        <w:numPr>
          <w:ilvl w:val="0"/>
          <w:numId w:val="1"/>
        </w:numPr>
        <w:rPr>
          <w:rFonts w:hint="eastAsia"/>
        </w:rPr>
      </w:pPr>
      <w:proofErr w:type="spellStart"/>
      <w:r>
        <w:t>email_address</w:t>
      </w:r>
      <w:proofErr w:type="spellEnd"/>
      <w:r>
        <w:t xml:space="preserve">: </w:t>
      </w:r>
      <w:r w:rsidR="006C0797">
        <w:t>VARCHAR</w:t>
      </w:r>
      <w:r w:rsidR="007C07EA">
        <w:t>, NOT NULL</w:t>
      </w:r>
    </w:p>
    <w:p w14:paraId="7A185CF9" w14:textId="0273DC75" w:rsidR="00563F7A" w:rsidDel="00C90B07" w:rsidRDefault="008D0F6C">
      <w:pPr>
        <w:pStyle w:val="Body"/>
        <w:numPr>
          <w:ilvl w:val="0"/>
          <w:numId w:val="1"/>
        </w:numPr>
        <w:rPr>
          <w:del w:id="1" w:author="H Fillerup" w:date="2020-04-29T13:59:00Z"/>
          <w:rFonts w:hint="eastAsia"/>
        </w:rPr>
      </w:pPr>
      <w:del w:id="2" w:author="H Fillerup" w:date="2020-04-29T13:59:00Z">
        <w:r w:rsidDel="00C90B07">
          <w:delText>street_address</w:delText>
        </w:r>
        <w:r w:rsidR="00BD1B99" w:rsidDel="00C90B07">
          <w:delText xml:space="preserve">:   </w:delText>
        </w:r>
        <w:r w:rsidR="006C0797" w:rsidDel="00C90B07">
          <w:delText>VARCHAR</w:delText>
        </w:r>
        <w:r w:rsidR="00AB2C7B" w:rsidDel="00C90B07">
          <w:delText xml:space="preserve">, </w:delText>
        </w:r>
        <w:r w:rsidR="006C0797" w:rsidDel="00C90B07">
          <w:delText>NOT</w:delText>
        </w:r>
        <w:r w:rsidR="00AB2C7B" w:rsidDel="00C90B07">
          <w:delText xml:space="preserve"> NULL</w:delText>
        </w:r>
      </w:del>
    </w:p>
    <w:p w14:paraId="0AB51FBC" w14:textId="0EDE515B" w:rsidR="008D0F6C" w:rsidDel="00C90B07" w:rsidRDefault="008D0F6C">
      <w:pPr>
        <w:pStyle w:val="Body"/>
        <w:numPr>
          <w:ilvl w:val="0"/>
          <w:numId w:val="1"/>
        </w:numPr>
        <w:rPr>
          <w:del w:id="3" w:author="H Fillerup" w:date="2020-04-29T13:59:00Z"/>
          <w:rFonts w:hint="eastAsia"/>
        </w:rPr>
      </w:pPr>
      <w:del w:id="4" w:author="H Fillerup" w:date="2020-04-29T13:59:00Z">
        <w:r w:rsidDel="00C90B07">
          <w:delText xml:space="preserve">city: </w:delText>
        </w:r>
        <w:r w:rsidR="006C0797" w:rsidDel="00C90B07">
          <w:delText>VARCHAR</w:delText>
        </w:r>
        <w:r w:rsidR="00AB2C7B" w:rsidDel="00C90B07">
          <w:delText xml:space="preserve">, </w:delText>
        </w:r>
        <w:r w:rsidR="006C0797" w:rsidDel="00C90B07">
          <w:delText>NOT</w:delText>
        </w:r>
        <w:r w:rsidR="00AB2C7B" w:rsidDel="00C90B07">
          <w:delText xml:space="preserve"> NULL</w:delText>
        </w:r>
      </w:del>
    </w:p>
    <w:p w14:paraId="6D42490F" w14:textId="13C1AD5F" w:rsidR="008D0F6C" w:rsidDel="00C90B07" w:rsidRDefault="008D0F6C">
      <w:pPr>
        <w:pStyle w:val="Body"/>
        <w:numPr>
          <w:ilvl w:val="0"/>
          <w:numId w:val="1"/>
        </w:numPr>
        <w:rPr>
          <w:del w:id="5" w:author="H Fillerup" w:date="2020-04-29T13:59:00Z"/>
          <w:rFonts w:hint="eastAsia"/>
        </w:rPr>
      </w:pPr>
      <w:del w:id="6" w:author="H Fillerup" w:date="2020-04-29T13:59:00Z">
        <w:r w:rsidDel="00C90B07">
          <w:delText xml:space="preserve">state: </w:delText>
        </w:r>
        <w:r w:rsidR="006C0797" w:rsidDel="00C90B07">
          <w:delText>VARCHAR</w:delText>
        </w:r>
        <w:r w:rsidR="00AB2C7B" w:rsidDel="00C90B07">
          <w:delText xml:space="preserve">, </w:delText>
        </w:r>
        <w:r w:rsidR="006C0797" w:rsidDel="00C90B07">
          <w:delText>NOT</w:delText>
        </w:r>
        <w:r w:rsidR="00AB2C7B" w:rsidDel="00C90B07">
          <w:delText xml:space="preserve"> NULL</w:delText>
        </w:r>
      </w:del>
    </w:p>
    <w:p w14:paraId="11845A6E" w14:textId="444735DC" w:rsidR="00DA2FED" w:rsidDel="00C90B07" w:rsidRDefault="008D0F6C" w:rsidP="00DA2FED">
      <w:pPr>
        <w:pStyle w:val="Body"/>
        <w:numPr>
          <w:ilvl w:val="0"/>
          <w:numId w:val="1"/>
        </w:numPr>
        <w:rPr>
          <w:del w:id="7" w:author="H Fillerup" w:date="2020-04-29T13:59:00Z"/>
          <w:rFonts w:hint="eastAsia"/>
        </w:rPr>
      </w:pPr>
      <w:del w:id="8" w:author="H Fillerup" w:date="2020-04-29T13:59:00Z">
        <w:r w:rsidDel="00C90B07">
          <w:delText>zip</w:delText>
        </w:r>
        <w:r w:rsidR="00101F66" w:rsidDel="00C90B07">
          <w:delText>_</w:delText>
        </w:r>
        <w:r w:rsidDel="00C90B07">
          <w:delText xml:space="preserve">code: </w:delText>
        </w:r>
        <w:r w:rsidR="006C0797" w:rsidDel="00C90B07">
          <w:delText>INT</w:delText>
        </w:r>
        <w:r w:rsidR="00AB2C7B" w:rsidDel="00C90B07">
          <w:delText xml:space="preserve">, </w:delText>
        </w:r>
        <w:r w:rsidR="006C0797" w:rsidDel="00C90B07">
          <w:delText>NOT</w:delText>
        </w:r>
        <w:r w:rsidR="00AB2C7B" w:rsidDel="00C90B07">
          <w:delText xml:space="preserve"> NULL</w:delText>
        </w:r>
      </w:del>
    </w:p>
    <w:p w14:paraId="46992E50" w14:textId="68840081" w:rsidR="00C22B6E" w:rsidRDefault="00C22B6E" w:rsidP="00BC232E">
      <w:pPr>
        <w:pStyle w:val="Body"/>
        <w:numPr>
          <w:ilvl w:val="0"/>
          <w:numId w:val="1"/>
        </w:numPr>
        <w:rPr>
          <w:rFonts w:hint="eastAsia"/>
        </w:rPr>
      </w:pPr>
      <w:r>
        <w:t xml:space="preserve">relationship:  </w:t>
      </w:r>
      <w:r w:rsidR="00BC232E">
        <w:t xml:space="preserve">a 1:M relationship between customers and cars is implemented with </w:t>
      </w:r>
      <w:proofErr w:type="spellStart"/>
      <w:r w:rsidR="00BC232E">
        <w:t>customer_id</w:t>
      </w:r>
      <w:proofErr w:type="spellEnd"/>
      <w:r w:rsidR="00BC232E">
        <w:t xml:space="preserve"> as </w:t>
      </w:r>
      <w:proofErr w:type="gramStart"/>
      <w:r w:rsidR="00BC232E">
        <w:t>a</w:t>
      </w:r>
      <w:proofErr w:type="gramEnd"/>
      <w:r w:rsidR="00BC232E">
        <w:t xml:space="preserve"> FK inside of cars</w:t>
      </w:r>
      <w:r w:rsidR="002C4928">
        <w:t>, where a customer can have 0 to many cars, and a car can only have one customer.</w:t>
      </w:r>
    </w:p>
    <w:p w14:paraId="6672CB55" w14:textId="77777777" w:rsidR="006712FE" w:rsidRDefault="006712FE" w:rsidP="006712FE">
      <w:pPr>
        <w:pStyle w:val="Body"/>
        <w:ind w:left="360"/>
        <w:rPr>
          <w:rFonts w:hint="eastAsia"/>
        </w:rPr>
      </w:pPr>
    </w:p>
    <w:p w14:paraId="6ABA4D11" w14:textId="3A20D634" w:rsidR="00DA2FED" w:rsidRPr="007A504C" w:rsidRDefault="00DA2FED" w:rsidP="00BC232E">
      <w:pPr>
        <w:pStyle w:val="Body"/>
        <w:rPr>
          <w:rFonts w:asciiTheme="majorHAnsi" w:hAnsiTheme="majorHAnsi" w:hint="eastAsia"/>
        </w:rPr>
      </w:pPr>
      <w:r>
        <w:rPr>
          <w:rFonts w:asciiTheme="majorHAnsi" w:hAnsiTheme="majorHAnsi"/>
          <w:b/>
          <w:bCs/>
        </w:rPr>
        <w:t>cars</w:t>
      </w:r>
      <w:r w:rsidR="007A504C">
        <w:rPr>
          <w:rFonts w:asciiTheme="majorHAnsi" w:hAnsiTheme="majorHAnsi"/>
          <w:b/>
          <w:bCs/>
        </w:rPr>
        <w:t xml:space="preserve">: </w:t>
      </w:r>
      <w:r w:rsidR="007A504C">
        <w:rPr>
          <w:rFonts w:asciiTheme="majorHAnsi" w:hAnsiTheme="majorHAnsi"/>
        </w:rPr>
        <w:t>records details about the car being repaired</w:t>
      </w:r>
      <w:r w:rsidR="00876475">
        <w:rPr>
          <w:rFonts w:asciiTheme="majorHAnsi" w:hAnsiTheme="majorHAnsi"/>
        </w:rPr>
        <w:t xml:space="preserve"> (Chris)</w:t>
      </w:r>
    </w:p>
    <w:p w14:paraId="5FEDB49D" w14:textId="77777777" w:rsidR="00E419E9" w:rsidRDefault="00DA2FED" w:rsidP="005D55C7">
      <w:pPr>
        <w:pStyle w:val="Body"/>
        <w:numPr>
          <w:ilvl w:val="0"/>
          <w:numId w:val="1"/>
        </w:numPr>
        <w:rPr>
          <w:rFonts w:hint="eastAsia"/>
        </w:rPr>
      </w:pPr>
      <w:r>
        <w:t xml:space="preserve">id: </w:t>
      </w:r>
      <w:r w:rsidR="00E419E9">
        <w:rPr>
          <w:color w:val="auto"/>
          <w:lang w:val="fr-FR"/>
        </w:rPr>
        <w:t>INT</w:t>
      </w:r>
      <w:r w:rsidR="00E419E9" w:rsidRPr="00BC232E">
        <w:rPr>
          <w:color w:val="auto"/>
          <w:lang w:val="fr-FR"/>
        </w:rPr>
        <w:t xml:space="preserve">, </w:t>
      </w:r>
      <w:r w:rsidR="00E419E9">
        <w:rPr>
          <w:color w:val="auto"/>
          <w:lang w:val="fr-FR"/>
        </w:rPr>
        <w:t>AUTO_INCREMENT</w:t>
      </w:r>
      <w:r w:rsidR="00E419E9" w:rsidRPr="00BC232E">
        <w:rPr>
          <w:color w:val="auto"/>
          <w:lang w:val="fr-FR"/>
        </w:rPr>
        <w:t xml:space="preserve">, </w:t>
      </w:r>
      <w:r w:rsidR="00E419E9">
        <w:rPr>
          <w:color w:val="auto"/>
          <w:lang w:val="fr-FR"/>
        </w:rPr>
        <w:t>UNIQUE</w:t>
      </w:r>
      <w:r w:rsidR="00E419E9" w:rsidRPr="00BC232E">
        <w:rPr>
          <w:color w:val="auto"/>
          <w:lang w:val="fr-FR"/>
        </w:rPr>
        <w:t xml:space="preserve">, </w:t>
      </w:r>
      <w:r w:rsidR="00E419E9">
        <w:rPr>
          <w:color w:val="auto"/>
          <w:lang w:val="fr-FR"/>
        </w:rPr>
        <w:t>NOT</w:t>
      </w:r>
      <w:r w:rsidR="00E419E9" w:rsidRPr="00BC232E">
        <w:rPr>
          <w:color w:val="auto"/>
          <w:lang w:val="fr-FR"/>
        </w:rPr>
        <w:t xml:space="preserve"> NULL, PK</w:t>
      </w:r>
      <w:r w:rsidR="00E419E9">
        <w:t xml:space="preserve"> </w:t>
      </w:r>
    </w:p>
    <w:p w14:paraId="6BFEB333" w14:textId="3242E59B" w:rsidR="0019373A" w:rsidRDefault="0019373A" w:rsidP="005D55C7">
      <w:pPr>
        <w:pStyle w:val="Body"/>
        <w:numPr>
          <w:ilvl w:val="0"/>
          <w:numId w:val="1"/>
        </w:numPr>
        <w:rPr>
          <w:rFonts w:hint="eastAsia"/>
        </w:rPr>
      </w:pPr>
      <w:proofErr w:type="spellStart"/>
      <w:r>
        <w:t>customer_id</w:t>
      </w:r>
      <w:proofErr w:type="spellEnd"/>
      <w:r w:rsidR="009623E9">
        <w:t xml:space="preserve">: </w:t>
      </w:r>
      <w:r w:rsidR="00E419E9">
        <w:t>INT</w:t>
      </w:r>
      <w:r w:rsidR="009623E9">
        <w:t xml:space="preserve">, </w:t>
      </w:r>
      <w:r w:rsidR="00E419E9">
        <w:t>NOT</w:t>
      </w:r>
      <w:r w:rsidR="009623E9">
        <w:t xml:space="preserve"> NULL</w:t>
      </w:r>
      <w:r>
        <w:t xml:space="preserve"> FK</w:t>
      </w:r>
    </w:p>
    <w:p w14:paraId="1EB647FC" w14:textId="163287CA" w:rsidR="00AB2C7B" w:rsidRDefault="00AB2C7B" w:rsidP="00AB2C7B">
      <w:pPr>
        <w:pStyle w:val="Body"/>
        <w:numPr>
          <w:ilvl w:val="0"/>
          <w:numId w:val="1"/>
        </w:numPr>
        <w:rPr>
          <w:rFonts w:hint="eastAsia"/>
        </w:rPr>
      </w:pPr>
      <w:proofErr w:type="spellStart"/>
      <w:r>
        <w:t>license_</w:t>
      </w:r>
      <w:r w:rsidR="00623154">
        <w:t>plate</w:t>
      </w:r>
      <w:proofErr w:type="spellEnd"/>
      <w:r w:rsidR="00F87695">
        <w:t xml:space="preserve">: </w:t>
      </w:r>
      <w:r w:rsidR="00E419E9">
        <w:t>VARCHAR</w:t>
      </w:r>
      <w:r w:rsidR="00FD0003">
        <w:t>,</w:t>
      </w:r>
      <w:r w:rsidR="00E419E9">
        <w:t xml:space="preserve"> NOT</w:t>
      </w:r>
      <w:r w:rsidR="00FD0003">
        <w:t xml:space="preserve"> NULL</w:t>
      </w:r>
    </w:p>
    <w:p w14:paraId="7236C71B" w14:textId="1503923A" w:rsidR="00563F7A" w:rsidRDefault="008D0F6C">
      <w:pPr>
        <w:pStyle w:val="Body"/>
        <w:numPr>
          <w:ilvl w:val="0"/>
          <w:numId w:val="1"/>
        </w:numPr>
        <w:rPr>
          <w:rFonts w:hint="eastAsia"/>
        </w:rPr>
      </w:pPr>
      <w:r>
        <w:lastRenderedPageBreak/>
        <w:t>make</w:t>
      </w:r>
      <w:r w:rsidR="00BD1B99">
        <w:t>:</w:t>
      </w:r>
      <w:r w:rsidR="007410BB">
        <w:t xml:space="preserve"> </w:t>
      </w:r>
      <w:r w:rsidR="00E419E9">
        <w:t>VARCHAR, NOT NULL</w:t>
      </w:r>
    </w:p>
    <w:p w14:paraId="3A814C26" w14:textId="32D1DA71" w:rsidR="00563F7A" w:rsidRDefault="008D0F6C">
      <w:pPr>
        <w:pStyle w:val="Body"/>
        <w:numPr>
          <w:ilvl w:val="0"/>
          <w:numId w:val="1"/>
        </w:numPr>
        <w:rPr>
          <w:rFonts w:hint="eastAsia"/>
        </w:rPr>
      </w:pPr>
      <w:proofErr w:type="spellStart"/>
      <w:r>
        <w:t>model</w:t>
      </w:r>
      <w:r w:rsidR="00CF7481">
        <w:t>_name</w:t>
      </w:r>
      <w:proofErr w:type="spellEnd"/>
      <w:r w:rsidR="00BD1B99">
        <w:t>:</w:t>
      </w:r>
      <w:r w:rsidR="007410BB">
        <w:t xml:space="preserve"> </w:t>
      </w:r>
      <w:r w:rsidR="00E419E9">
        <w:t>VARCHAR, NOT NULL</w:t>
      </w:r>
    </w:p>
    <w:p w14:paraId="2FAD9367" w14:textId="5CD34A98" w:rsidR="0086683F" w:rsidRDefault="00CF7481" w:rsidP="0086683F">
      <w:pPr>
        <w:pStyle w:val="Body"/>
        <w:numPr>
          <w:ilvl w:val="0"/>
          <w:numId w:val="1"/>
        </w:numPr>
        <w:rPr>
          <w:rFonts w:hint="eastAsia"/>
        </w:rPr>
      </w:pPr>
      <w:proofErr w:type="spellStart"/>
      <w:r>
        <w:t>model_year</w:t>
      </w:r>
      <w:proofErr w:type="spellEnd"/>
      <w:r w:rsidR="00BD1B99">
        <w:t xml:space="preserve">: </w:t>
      </w:r>
      <w:r w:rsidR="00E419E9">
        <w:t>YEAR</w:t>
      </w:r>
      <w:r w:rsidR="00FD0003">
        <w:t xml:space="preserve">, </w:t>
      </w:r>
      <w:r w:rsidR="00E419E9">
        <w:t>NOT</w:t>
      </w:r>
      <w:r w:rsidR="00FD0003">
        <w:t xml:space="preserve"> NULL</w:t>
      </w:r>
    </w:p>
    <w:p w14:paraId="47DBD199" w14:textId="566DF812" w:rsidR="00965EEF" w:rsidDel="00C90B07" w:rsidRDefault="00965EEF" w:rsidP="00965EEF">
      <w:pPr>
        <w:pStyle w:val="Body"/>
        <w:numPr>
          <w:ilvl w:val="0"/>
          <w:numId w:val="1"/>
        </w:numPr>
        <w:rPr>
          <w:del w:id="9" w:author="H Fillerup" w:date="2020-04-29T13:59:00Z"/>
          <w:rFonts w:hint="eastAsia"/>
        </w:rPr>
      </w:pPr>
      <w:del w:id="10" w:author="H Fillerup" w:date="2020-04-29T13:59:00Z">
        <w:r w:rsidDel="00C90B07">
          <w:delText xml:space="preserve">description: </w:delText>
        </w:r>
        <w:r w:rsidR="00E419E9" w:rsidDel="00C90B07">
          <w:delText>VARCHAR</w:delText>
        </w:r>
      </w:del>
    </w:p>
    <w:p w14:paraId="2161CA42" w14:textId="11F6C6F1" w:rsidR="00BA12AC" w:rsidRDefault="00C22B6E" w:rsidP="00BA12AC">
      <w:pPr>
        <w:pStyle w:val="Body"/>
        <w:numPr>
          <w:ilvl w:val="0"/>
          <w:numId w:val="1"/>
        </w:numPr>
        <w:rPr>
          <w:rFonts w:hint="eastAsia"/>
        </w:rPr>
      </w:pPr>
      <w:r>
        <w:t>relationship</w:t>
      </w:r>
      <w:r w:rsidR="00BC232E">
        <w:t xml:space="preserve">: a 1:M relationship between cars and </w:t>
      </w:r>
      <w:proofErr w:type="spellStart"/>
      <w:r w:rsidR="00BC232E">
        <w:t>repai</w:t>
      </w:r>
      <w:r w:rsidR="00F7116B">
        <w:t>r</w:t>
      </w:r>
      <w:r w:rsidR="00026E39">
        <w:t>_orders</w:t>
      </w:r>
      <w:proofErr w:type="spellEnd"/>
      <w:r w:rsidR="00BC232E">
        <w:t xml:space="preserve"> is implemented with </w:t>
      </w:r>
      <w:proofErr w:type="spellStart"/>
      <w:r w:rsidR="00BC232E">
        <w:t>car_id</w:t>
      </w:r>
      <w:proofErr w:type="spellEnd"/>
      <w:r w:rsidR="00BC232E">
        <w:t xml:space="preserve"> as a FK inside of </w:t>
      </w:r>
      <w:proofErr w:type="spellStart"/>
      <w:r w:rsidR="00BC232E">
        <w:t>repair</w:t>
      </w:r>
      <w:r w:rsidR="0082340F">
        <w:t>_orders</w:t>
      </w:r>
      <w:proofErr w:type="spellEnd"/>
      <w:r w:rsidR="00752263">
        <w:t>,</w:t>
      </w:r>
      <w:r w:rsidR="006712FE">
        <w:t xml:space="preserve"> were a car can have 0 or more </w:t>
      </w:r>
      <w:r w:rsidR="00631463">
        <w:t>repair orders</w:t>
      </w:r>
      <w:r w:rsidR="00752263">
        <w:t xml:space="preserve"> and a repair order can have only one car</w:t>
      </w:r>
      <w:r w:rsidR="006712FE">
        <w:t xml:space="preserve"> </w:t>
      </w:r>
      <w:r w:rsidR="007A47BF">
        <w:t xml:space="preserve">; a 1:M relationship between customers and cars is implemented with </w:t>
      </w:r>
      <w:proofErr w:type="spellStart"/>
      <w:r w:rsidR="007A47BF">
        <w:t>customer_id</w:t>
      </w:r>
      <w:proofErr w:type="spellEnd"/>
      <w:r w:rsidR="007A47BF">
        <w:t xml:space="preserve"> as a FK inside of cars</w:t>
      </w:r>
      <w:r w:rsidR="006712FE">
        <w:t>, where a car requires one and only one customer</w:t>
      </w:r>
      <w:r w:rsidR="007308BE">
        <w:t xml:space="preserve"> and a customer can have 0 or more cars</w:t>
      </w:r>
    </w:p>
    <w:p w14:paraId="2BEB1B0F" w14:textId="77777777" w:rsidR="001F0417" w:rsidRDefault="001F0417" w:rsidP="00BA12AC">
      <w:pPr>
        <w:pStyle w:val="Body"/>
        <w:rPr>
          <w:rFonts w:asciiTheme="majorHAnsi" w:hAnsiTheme="majorHAnsi" w:hint="eastAsia"/>
          <w:b/>
          <w:bCs/>
        </w:rPr>
      </w:pPr>
    </w:p>
    <w:p w14:paraId="33BF5A6C" w14:textId="4975F1ED" w:rsidR="00FB009B" w:rsidRPr="00E155E7" w:rsidRDefault="00FB009B" w:rsidP="00BA12AC">
      <w:pPr>
        <w:pStyle w:val="Body"/>
        <w:rPr>
          <w:rFonts w:asciiTheme="majorHAnsi" w:hAnsiTheme="majorHAnsi" w:hint="eastAsia"/>
        </w:rPr>
      </w:pPr>
      <w:proofErr w:type="spellStart"/>
      <w:r w:rsidRPr="00FB009B">
        <w:rPr>
          <w:rFonts w:asciiTheme="majorHAnsi" w:hAnsiTheme="majorHAnsi"/>
          <w:b/>
          <w:bCs/>
        </w:rPr>
        <w:t>repai</w:t>
      </w:r>
      <w:r w:rsidR="00EA42DB">
        <w:rPr>
          <w:rFonts w:asciiTheme="majorHAnsi" w:hAnsiTheme="majorHAnsi"/>
          <w:b/>
          <w:bCs/>
        </w:rPr>
        <w:t>r</w:t>
      </w:r>
      <w:r w:rsidR="00C65684">
        <w:rPr>
          <w:rFonts w:asciiTheme="majorHAnsi" w:hAnsiTheme="majorHAnsi"/>
          <w:b/>
          <w:bCs/>
        </w:rPr>
        <w:t>_orders</w:t>
      </w:r>
      <w:proofErr w:type="spellEnd"/>
      <w:r w:rsidR="00E155E7">
        <w:rPr>
          <w:rFonts w:asciiTheme="majorHAnsi" w:hAnsiTheme="majorHAnsi"/>
          <w:b/>
          <w:bCs/>
        </w:rPr>
        <w:t xml:space="preserve">: </w:t>
      </w:r>
      <w:r w:rsidR="00E155E7">
        <w:rPr>
          <w:rFonts w:asciiTheme="majorHAnsi" w:hAnsiTheme="majorHAnsi"/>
        </w:rPr>
        <w:t>records details about the repair</w:t>
      </w:r>
      <w:r w:rsidR="00266440">
        <w:rPr>
          <w:rFonts w:asciiTheme="majorHAnsi" w:hAnsiTheme="majorHAnsi"/>
        </w:rPr>
        <w:t xml:space="preserve"> </w:t>
      </w:r>
      <w:r w:rsidR="00E155E7">
        <w:rPr>
          <w:rFonts w:asciiTheme="majorHAnsi" w:hAnsiTheme="majorHAnsi"/>
        </w:rPr>
        <w:t>order being done on a car</w:t>
      </w:r>
      <w:r w:rsidR="00876475">
        <w:rPr>
          <w:rFonts w:asciiTheme="majorHAnsi" w:hAnsiTheme="majorHAnsi"/>
        </w:rPr>
        <w:t xml:space="preserve"> (Heather and Chris)</w:t>
      </w:r>
    </w:p>
    <w:p w14:paraId="5265406C" w14:textId="654E8E06" w:rsidR="00FB009B" w:rsidRDefault="00FB009B" w:rsidP="0086683F">
      <w:pPr>
        <w:pStyle w:val="Body"/>
        <w:numPr>
          <w:ilvl w:val="0"/>
          <w:numId w:val="1"/>
        </w:numPr>
        <w:rPr>
          <w:rFonts w:hint="eastAsia"/>
        </w:rPr>
      </w:pPr>
      <w:r>
        <w:t xml:space="preserve">id: </w:t>
      </w:r>
      <w:r w:rsidR="00A02110">
        <w:rPr>
          <w:color w:val="auto"/>
          <w:lang w:val="fr-FR"/>
        </w:rPr>
        <w:t>INT</w:t>
      </w:r>
      <w:r w:rsidR="00A02110" w:rsidRPr="00BC232E">
        <w:rPr>
          <w:color w:val="auto"/>
          <w:lang w:val="fr-FR"/>
        </w:rPr>
        <w:t xml:space="preserve">, </w:t>
      </w:r>
      <w:r w:rsidR="00A02110">
        <w:rPr>
          <w:color w:val="auto"/>
          <w:lang w:val="fr-FR"/>
        </w:rPr>
        <w:t>AUTO_INCREMENT</w:t>
      </w:r>
      <w:r w:rsidR="00A02110" w:rsidRPr="00BC232E">
        <w:rPr>
          <w:color w:val="auto"/>
          <w:lang w:val="fr-FR"/>
        </w:rPr>
        <w:t xml:space="preserve">, </w:t>
      </w:r>
      <w:r w:rsidR="00A02110">
        <w:rPr>
          <w:color w:val="auto"/>
          <w:lang w:val="fr-FR"/>
        </w:rPr>
        <w:t>UNIQUE</w:t>
      </w:r>
      <w:r w:rsidR="00A02110" w:rsidRPr="00BC232E">
        <w:rPr>
          <w:color w:val="auto"/>
          <w:lang w:val="fr-FR"/>
        </w:rPr>
        <w:t xml:space="preserve">, </w:t>
      </w:r>
      <w:r w:rsidR="00A02110">
        <w:rPr>
          <w:color w:val="auto"/>
          <w:lang w:val="fr-FR"/>
        </w:rPr>
        <w:t>NOT</w:t>
      </w:r>
      <w:r w:rsidR="00A02110" w:rsidRPr="00BC232E">
        <w:rPr>
          <w:color w:val="auto"/>
          <w:lang w:val="fr-FR"/>
        </w:rPr>
        <w:t xml:space="preserve"> NULL, PK</w:t>
      </w:r>
    </w:p>
    <w:p w14:paraId="5DA0AC19" w14:textId="789E04FF" w:rsidR="00FB009B" w:rsidRDefault="00FB009B" w:rsidP="0086683F">
      <w:pPr>
        <w:pStyle w:val="Body"/>
        <w:numPr>
          <w:ilvl w:val="0"/>
          <w:numId w:val="1"/>
        </w:numPr>
        <w:rPr>
          <w:rFonts w:hint="eastAsia"/>
        </w:rPr>
      </w:pPr>
      <w:proofErr w:type="spellStart"/>
      <w:r>
        <w:t>car_id</w:t>
      </w:r>
      <w:proofErr w:type="spellEnd"/>
      <w:r>
        <w:t xml:space="preserve">: </w:t>
      </w:r>
      <w:r w:rsidR="00A02110">
        <w:t>INT</w:t>
      </w:r>
      <w:r w:rsidR="001905EA">
        <w:t>, NOT NULL, FK</w:t>
      </w:r>
    </w:p>
    <w:p w14:paraId="41B8606F" w14:textId="1FADDC42" w:rsidR="00E155E7" w:rsidRDefault="00E155E7" w:rsidP="0086683F">
      <w:pPr>
        <w:pStyle w:val="Body"/>
        <w:numPr>
          <w:ilvl w:val="0"/>
          <w:numId w:val="1"/>
        </w:numPr>
        <w:rPr>
          <w:rFonts w:hint="eastAsia"/>
        </w:rPr>
      </w:pPr>
      <w:proofErr w:type="spellStart"/>
      <w:r>
        <w:t>date_received</w:t>
      </w:r>
      <w:proofErr w:type="spellEnd"/>
      <w:r>
        <w:t xml:space="preserve">: </w:t>
      </w:r>
      <w:r w:rsidR="00A02110">
        <w:t>DATE</w:t>
      </w:r>
    </w:p>
    <w:p w14:paraId="4708A9D9" w14:textId="2432EF7A" w:rsidR="00420B68" w:rsidRDefault="00420B68" w:rsidP="0086683F">
      <w:pPr>
        <w:pStyle w:val="Body"/>
        <w:numPr>
          <w:ilvl w:val="0"/>
          <w:numId w:val="1"/>
        </w:numPr>
        <w:rPr>
          <w:rFonts w:hint="eastAsia"/>
        </w:rPr>
      </w:pPr>
      <w:proofErr w:type="spellStart"/>
      <w:r>
        <w:t>date_completed</w:t>
      </w:r>
      <w:proofErr w:type="spellEnd"/>
      <w:r>
        <w:t xml:space="preserve">: </w:t>
      </w:r>
      <w:r w:rsidR="00A02110">
        <w:t>DATE</w:t>
      </w:r>
    </w:p>
    <w:p w14:paraId="2DF24072" w14:textId="4F40B183" w:rsidR="007D58CE" w:rsidRDefault="007D58CE" w:rsidP="007D58CE">
      <w:pPr>
        <w:pStyle w:val="Body"/>
        <w:numPr>
          <w:ilvl w:val="0"/>
          <w:numId w:val="1"/>
        </w:numPr>
        <w:rPr>
          <w:rFonts w:hint="eastAsia"/>
        </w:rPr>
      </w:pPr>
      <w:proofErr w:type="spellStart"/>
      <w:r>
        <w:t>parts_needed</w:t>
      </w:r>
      <w:proofErr w:type="spellEnd"/>
      <w:r>
        <w:t xml:space="preserve">: </w:t>
      </w:r>
      <w:del w:id="11" w:author="H Fillerup" w:date="2020-04-29T14:06:00Z">
        <w:r w:rsidR="00A02110" w:rsidDel="00C90B07">
          <w:delText>BOOLEAN</w:delText>
        </w:r>
      </w:del>
      <w:ins w:id="12" w:author="H Fillerup" w:date="2020-04-29T14:06:00Z">
        <w:r w:rsidR="00C90B07">
          <w:t>TINYINT</w:t>
        </w:r>
      </w:ins>
      <w:r>
        <w:t xml:space="preserve">, </w:t>
      </w:r>
      <w:r w:rsidR="006F60BE">
        <w:t>NOT</w:t>
      </w:r>
      <w:r>
        <w:t xml:space="preserve"> NULL</w:t>
      </w:r>
      <w:r w:rsidR="00AA6395">
        <w:t>,</w:t>
      </w:r>
      <w:r>
        <w:t xml:space="preserve"> </w:t>
      </w:r>
      <w:r w:rsidR="00A02110">
        <w:t>DEFAULT 0</w:t>
      </w:r>
    </w:p>
    <w:p w14:paraId="562106C3" w14:textId="43D2AAC6" w:rsidR="006F60BE" w:rsidRDefault="006F60BE" w:rsidP="007D58CE">
      <w:pPr>
        <w:pStyle w:val="Body"/>
        <w:numPr>
          <w:ilvl w:val="0"/>
          <w:numId w:val="1"/>
        </w:numPr>
        <w:rPr>
          <w:rFonts w:hint="eastAsia"/>
        </w:rPr>
      </w:pPr>
      <w:proofErr w:type="spellStart"/>
      <w:r>
        <w:t>current_status</w:t>
      </w:r>
      <w:proofErr w:type="spellEnd"/>
      <w:r>
        <w:t>: INT, NOT NULL</w:t>
      </w:r>
      <w:r w:rsidR="00AA6395">
        <w:t>,</w:t>
      </w:r>
      <w:r>
        <w:t xml:space="preserve"> DEFAULT 1</w:t>
      </w:r>
    </w:p>
    <w:p w14:paraId="08CC3561" w14:textId="50DE037A" w:rsidR="00FB009B" w:rsidRPr="001F0417" w:rsidRDefault="00E155E7" w:rsidP="00BC232E">
      <w:pPr>
        <w:pStyle w:val="Body"/>
        <w:numPr>
          <w:ilvl w:val="0"/>
          <w:numId w:val="1"/>
        </w:numPr>
        <w:rPr>
          <w:rFonts w:hint="eastAsia"/>
        </w:rPr>
      </w:pPr>
      <w:r>
        <w:t>relationship:</w:t>
      </w:r>
      <w:r w:rsidR="003B1594">
        <w:t xml:space="preserve"> a M:M relationship between </w:t>
      </w:r>
      <w:proofErr w:type="spellStart"/>
      <w:r w:rsidR="003B1594">
        <w:t>repair</w:t>
      </w:r>
      <w:r w:rsidR="00C36B80">
        <w:t>_orders</w:t>
      </w:r>
      <w:proofErr w:type="spellEnd"/>
      <w:r w:rsidR="003B1594">
        <w:t xml:space="preserve"> and </w:t>
      </w:r>
      <w:proofErr w:type="spellStart"/>
      <w:r w:rsidR="00230306">
        <w:t>work_tasks</w:t>
      </w:r>
      <w:proofErr w:type="spellEnd"/>
      <w:r w:rsidR="004713E2">
        <w:t xml:space="preserve"> and a M:M relationship between </w:t>
      </w:r>
      <w:proofErr w:type="spellStart"/>
      <w:r w:rsidR="004713E2">
        <w:t>repair_orders</w:t>
      </w:r>
      <w:proofErr w:type="spellEnd"/>
      <w:r w:rsidR="004713E2">
        <w:t xml:space="preserve"> and mechanics</w:t>
      </w:r>
      <w:r w:rsidR="003B1594">
        <w:t xml:space="preserve"> </w:t>
      </w:r>
      <w:r w:rsidR="004713E2">
        <w:t>are both</w:t>
      </w:r>
      <w:r w:rsidR="003B1594">
        <w:t xml:space="preserve"> implemented with a </w:t>
      </w:r>
      <w:r w:rsidR="00C36B80">
        <w:t>composite</w:t>
      </w:r>
      <w:r w:rsidR="003B1594">
        <w:t xml:space="preserve"> table </w:t>
      </w:r>
      <w:proofErr w:type="spellStart"/>
      <w:r w:rsidR="00C36B80">
        <w:t>work_orders</w:t>
      </w:r>
      <w:proofErr w:type="spellEnd"/>
      <w:r w:rsidR="00C36B80">
        <w:t>;</w:t>
      </w:r>
      <w:r w:rsidR="007A47BF">
        <w:t xml:space="preserve"> a 1:M relationship between cars and </w:t>
      </w:r>
      <w:proofErr w:type="spellStart"/>
      <w:r w:rsidR="007A47BF">
        <w:t>repair</w:t>
      </w:r>
      <w:r w:rsidR="00C36B80">
        <w:t>_orders</w:t>
      </w:r>
      <w:proofErr w:type="spellEnd"/>
      <w:r w:rsidR="007A47BF">
        <w:t xml:space="preserve"> is implemented with </w:t>
      </w:r>
      <w:proofErr w:type="spellStart"/>
      <w:r w:rsidR="007A47BF">
        <w:t>car_id</w:t>
      </w:r>
      <w:proofErr w:type="spellEnd"/>
      <w:r w:rsidR="007A47BF">
        <w:t xml:space="preserve"> as a FK inside of </w:t>
      </w:r>
      <w:proofErr w:type="spellStart"/>
      <w:r w:rsidR="007A47BF">
        <w:t>repair</w:t>
      </w:r>
      <w:r w:rsidR="00565DA1">
        <w:t>_orders</w:t>
      </w:r>
      <w:proofErr w:type="spellEnd"/>
      <w:r w:rsidR="006712FE">
        <w:t xml:space="preserve">, where a </w:t>
      </w:r>
      <w:r w:rsidR="0082340F">
        <w:t xml:space="preserve">repair order </w:t>
      </w:r>
      <w:r w:rsidR="00565DA1">
        <w:t>can</w:t>
      </w:r>
      <w:r w:rsidR="0082340F">
        <w:t xml:space="preserve"> have only 1 car</w:t>
      </w:r>
      <w:r w:rsidR="0056300F">
        <w:t>, but a car can have 0 or more repairs</w:t>
      </w:r>
    </w:p>
    <w:p w14:paraId="2331C6F0" w14:textId="77777777" w:rsidR="00C65684" w:rsidRDefault="00C65684" w:rsidP="00BC232E">
      <w:pPr>
        <w:pStyle w:val="Body"/>
        <w:rPr>
          <w:rFonts w:asciiTheme="majorHAnsi" w:hAnsiTheme="majorHAnsi" w:hint="eastAsia"/>
          <w:b/>
          <w:bCs/>
        </w:rPr>
      </w:pPr>
    </w:p>
    <w:p w14:paraId="16A3C93A" w14:textId="54A713FD" w:rsidR="00DA2FED" w:rsidRPr="007A504C" w:rsidRDefault="00230306" w:rsidP="00BC232E">
      <w:pPr>
        <w:pStyle w:val="Body"/>
        <w:rPr>
          <w:rFonts w:asciiTheme="majorHAnsi" w:hAnsiTheme="majorHAnsi" w:hint="eastAsia"/>
        </w:rPr>
      </w:pPr>
      <w:proofErr w:type="spellStart"/>
      <w:r>
        <w:rPr>
          <w:rFonts w:asciiTheme="majorHAnsi" w:hAnsiTheme="majorHAnsi"/>
          <w:b/>
          <w:bCs/>
        </w:rPr>
        <w:t>work_</w:t>
      </w:r>
      <w:proofErr w:type="gramStart"/>
      <w:r>
        <w:rPr>
          <w:rFonts w:asciiTheme="majorHAnsi" w:hAnsiTheme="majorHAnsi"/>
          <w:b/>
          <w:bCs/>
        </w:rPr>
        <w:t>tasks</w:t>
      </w:r>
      <w:proofErr w:type="spellEnd"/>
      <w:r w:rsidR="007A504C">
        <w:rPr>
          <w:rFonts w:asciiTheme="majorHAnsi" w:hAnsiTheme="majorHAnsi"/>
          <w:b/>
          <w:bCs/>
        </w:rPr>
        <w:t>:</w:t>
      </w:r>
      <w:proofErr w:type="gramEnd"/>
      <w:r w:rsidR="007A504C">
        <w:rPr>
          <w:rFonts w:asciiTheme="majorHAnsi" w:hAnsiTheme="majorHAnsi"/>
          <w:b/>
          <w:bCs/>
        </w:rPr>
        <w:t xml:space="preserve"> </w:t>
      </w:r>
      <w:r w:rsidR="007D4853">
        <w:rPr>
          <w:rFonts w:asciiTheme="majorHAnsi" w:hAnsiTheme="majorHAnsi"/>
        </w:rPr>
        <w:t xml:space="preserve">records the types of tasks that can be added to </w:t>
      </w:r>
      <w:r w:rsidR="00631463">
        <w:rPr>
          <w:rFonts w:asciiTheme="majorHAnsi" w:hAnsiTheme="majorHAnsi"/>
        </w:rPr>
        <w:t>repair orders</w:t>
      </w:r>
      <w:r w:rsidR="00FD1C74">
        <w:rPr>
          <w:rFonts w:asciiTheme="majorHAnsi" w:hAnsiTheme="majorHAnsi"/>
        </w:rPr>
        <w:t xml:space="preserve">, these tasks </w:t>
      </w:r>
      <w:r w:rsidR="006A649A">
        <w:rPr>
          <w:rFonts w:asciiTheme="majorHAnsi" w:hAnsiTheme="majorHAnsi"/>
        </w:rPr>
        <w:t xml:space="preserve">are </w:t>
      </w:r>
      <w:r w:rsidR="00FD1C74">
        <w:rPr>
          <w:rFonts w:asciiTheme="majorHAnsi" w:hAnsiTheme="majorHAnsi"/>
        </w:rPr>
        <w:t xml:space="preserve">associated to repair orders </w:t>
      </w:r>
      <w:r w:rsidR="006A649A">
        <w:rPr>
          <w:rFonts w:asciiTheme="majorHAnsi" w:hAnsiTheme="majorHAnsi"/>
        </w:rPr>
        <w:t>through</w:t>
      </w:r>
      <w:r w:rsidR="00631463">
        <w:rPr>
          <w:rFonts w:asciiTheme="majorHAnsi" w:hAnsiTheme="majorHAnsi"/>
        </w:rPr>
        <w:t xml:space="preserve"> work order</w:t>
      </w:r>
      <w:r w:rsidR="00FD1C74">
        <w:rPr>
          <w:rFonts w:asciiTheme="majorHAnsi" w:hAnsiTheme="majorHAnsi"/>
        </w:rPr>
        <w:t>s</w:t>
      </w:r>
      <w:r w:rsidR="00876475">
        <w:rPr>
          <w:rFonts w:asciiTheme="majorHAnsi" w:hAnsiTheme="majorHAnsi"/>
        </w:rPr>
        <w:t xml:space="preserve"> (</w:t>
      </w:r>
      <w:r w:rsidR="004A2A8E">
        <w:rPr>
          <w:rFonts w:asciiTheme="majorHAnsi" w:hAnsiTheme="majorHAnsi"/>
        </w:rPr>
        <w:t>Heather</w:t>
      </w:r>
      <w:r w:rsidR="00876475">
        <w:rPr>
          <w:rFonts w:asciiTheme="majorHAnsi" w:hAnsiTheme="majorHAnsi"/>
        </w:rPr>
        <w:t>)</w:t>
      </w:r>
    </w:p>
    <w:p w14:paraId="5F8F3905" w14:textId="011D6B3B" w:rsidR="00DA2FED" w:rsidRDefault="00DA2FED">
      <w:pPr>
        <w:pStyle w:val="Body"/>
        <w:numPr>
          <w:ilvl w:val="0"/>
          <w:numId w:val="1"/>
        </w:numPr>
        <w:rPr>
          <w:rFonts w:hint="eastAsia"/>
        </w:rPr>
      </w:pPr>
      <w:r>
        <w:t xml:space="preserve">id: </w:t>
      </w:r>
      <w:r w:rsidR="00A02110">
        <w:rPr>
          <w:color w:val="auto"/>
          <w:lang w:val="fr-FR"/>
        </w:rPr>
        <w:t>INT</w:t>
      </w:r>
      <w:r w:rsidR="00A02110" w:rsidRPr="00BC232E">
        <w:rPr>
          <w:color w:val="auto"/>
          <w:lang w:val="fr-FR"/>
        </w:rPr>
        <w:t xml:space="preserve">, </w:t>
      </w:r>
      <w:r w:rsidR="00A02110">
        <w:rPr>
          <w:color w:val="auto"/>
          <w:lang w:val="fr-FR"/>
        </w:rPr>
        <w:t>AUTO_INCREMENT</w:t>
      </w:r>
      <w:r w:rsidR="00A02110" w:rsidRPr="00BC232E">
        <w:rPr>
          <w:color w:val="auto"/>
          <w:lang w:val="fr-FR"/>
        </w:rPr>
        <w:t xml:space="preserve">, </w:t>
      </w:r>
      <w:r w:rsidR="00A02110">
        <w:rPr>
          <w:color w:val="auto"/>
          <w:lang w:val="fr-FR"/>
        </w:rPr>
        <w:t>UNIQUE</w:t>
      </w:r>
      <w:r w:rsidR="00A02110" w:rsidRPr="00BC232E">
        <w:rPr>
          <w:color w:val="auto"/>
          <w:lang w:val="fr-FR"/>
        </w:rPr>
        <w:t xml:space="preserve">, </w:t>
      </w:r>
      <w:r w:rsidR="00A02110">
        <w:rPr>
          <w:color w:val="auto"/>
          <w:lang w:val="fr-FR"/>
        </w:rPr>
        <w:t>NOT</w:t>
      </w:r>
      <w:r w:rsidR="00A02110" w:rsidRPr="00BC232E">
        <w:rPr>
          <w:color w:val="auto"/>
          <w:lang w:val="fr-FR"/>
        </w:rPr>
        <w:t xml:space="preserve"> NULL, PK</w:t>
      </w:r>
    </w:p>
    <w:p w14:paraId="5F0C1BA6" w14:textId="456034D4" w:rsidR="00DA2FED" w:rsidRDefault="00DA2FED">
      <w:pPr>
        <w:pStyle w:val="Body"/>
        <w:numPr>
          <w:ilvl w:val="0"/>
          <w:numId w:val="1"/>
        </w:numPr>
        <w:rPr>
          <w:ins w:id="13" w:author="H Fillerup" w:date="2020-04-29T13:59:00Z"/>
        </w:rPr>
      </w:pPr>
      <w:del w:id="14" w:author="H Fillerup" w:date="2020-04-29T13:59:00Z">
        <w:r w:rsidDel="00C90B07">
          <w:delText>category</w:delText>
        </w:r>
      </w:del>
      <w:ins w:id="15" w:author="H Fillerup" w:date="2020-04-29T13:59:00Z">
        <w:r w:rsidR="00C90B07">
          <w:t>type</w:t>
        </w:r>
      </w:ins>
      <w:r w:rsidR="0086683F">
        <w:t xml:space="preserve">: </w:t>
      </w:r>
      <w:r w:rsidR="00A02110">
        <w:t>VARCHAR</w:t>
      </w:r>
      <w:r w:rsidR="007A504C">
        <w:t xml:space="preserve">, </w:t>
      </w:r>
      <w:r w:rsidR="00A02110">
        <w:t>NOT</w:t>
      </w:r>
      <w:r w:rsidR="007A504C">
        <w:t xml:space="preserve"> NULL (diagnosis, </w:t>
      </w:r>
      <w:r w:rsidR="008E7668">
        <w:t>approval, parts</w:t>
      </w:r>
      <w:r w:rsidR="007A504C">
        <w:t xml:space="preserve">, </w:t>
      </w:r>
      <w:r w:rsidR="00AA0BAF">
        <w:t>repair</w:t>
      </w:r>
      <w:r w:rsidR="007A504C">
        <w:t>, test</w:t>
      </w:r>
      <w:r w:rsidR="008E7668">
        <w:t>, contact</w:t>
      </w:r>
      <w:r w:rsidR="007A504C">
        <w:t>)</w:t>
      </w:r>
    </w:p>
    <w:p w14:paraId="16D77F73" w14:textId="33D748B2" w:rsidR="00C90B07" w:rsidRDefault="00C90B07">
      <w:pPr>
        <w:pStyle w:val="Body"/>
        <w:numPr>
          <w:ilvl w:val="0"/>
          <w:numId w:val="1"/>
        </w:numPr>
        <w:rPr>
          <w:rFonts w:hint="eastAsia"/>
        </w:rPr>
      </w:pPr>
      <w:ins w:id="16" w:author="H Fillerup" w:date="2020-04-29T13:59:00Z">
        <w:r>
          <w:t>description</w:t>
        </w:r>
      </w:ins>
      <w:ins w:id="17" w:author="H Fillerup" w:date="2020-04-29T14:00:00Z">
        <w:r>
          <w:t>: VARCHAR</w:t>
        </w:r>
      </w:ins>
    </w:p>
    <w:p w14:paraId="46D118D1" w14:textId="5A26D842" w:rsidR="007A504C" w:rsidRDefault="007A504C">
      <w:pPr>
        <w:pStyle w:val="Body"/>
        <w:numPr>
          <w:ilvl w:val="0"/>
          <w:numId w:val="1"/>
        </w:numPr>
        <w:rPr>
          <w:rFonts w:hint="eastAsia"/>
        </w:rPr>
      </w:pPr>
      <w:r>
        <w:t xml:space="preserve">relationship: </w:t>
      </w:r>
      <w:proofErr w:type="gramStart"/>
      <w:r w:rsidR="003E09CF">
        <w:t>a</w:t>
      </w:r>
      <w:proofErr w:type="gramEnd"/>
      <w:r w:rsidR="003E09CF">
        <w:t xml:space="preserve"> M:M relationship between </w:t>
      </w:r>
      <w:proofErr w:type="spellStart"/>
      <w:r w:rsidR="003E09CF">
        <w:t>repair</w:t>
      </w:r>
      <w:r w:rsidR="00FE565B">
        <w:t>_orders</w:t>
      </w:r>
      <w:proofErr w:type="spellEnd"/>
      <w:r w:rsidR="003E09CF">
        <w:t xml:space="preserve"> and </w:t>
      </w:r>
      <w:proofErr w:type="spellStart"/>
      <w:r w:rsidR="00230306">
        <w:t>work_tasks</w:t>
      </w:r>
      <w:proofErr w:type="spellEnd"/>
      <w:r w:rsidR="00802C7E">
        <w:t xml:space="preserve"> and a M:M relationship between mechanics and </w:t>
      </w:r>
      <w:proofErr w:type="spellStart"/>
      <w:r w:rsidR="00230306">
        <w:t>work_tasks</w:t>
      </w:r>
      <w:proofErr w:type="spellEnd"/>
      <w:r w:rsidR="00802C7E">
        <w:t xml:space="preserve"> are both</w:t>
      </w:r>
      <w:r w:rsidR="003E09CF">
        <w:t xml:space="preserve"> implemented with a </w:t>
      </w:r>
      <w:r w:rsidR="00FE565B">
        <w:t>composite</w:t>
      </w:r>
      <w:r w:rsidR="003E09CF">
        <w:t xml:space="preserve"> table </w:t>
      </w:r>
      <w:proofErr w:type="spellStart"/>
      <w:r w:rsidR="00FE565B">
        <w:t>work_orders</w:t>
      </w:r>
      <w:proofErr w:type="spellEnd"/>
    </w:p>
    <w:p w14:paraId="723E1E04" w14:textId="541280A1" w:rsidR="007D4853" w:rsidRDefault="007D4853" w:rsidP="007D4853">
      <w:pPr>
        <w:pStyle w:val="Body"/>
        <w:ind w:left="360"/>
        <w:rPr>
          <w:rFonts w:hint="eastAsia"/>
        </w:rPr>
      </w:pPr>
    </w:p>
    <w:p w14:paraId="64DD8005" w14:textId="1927AC81" w:rsidR="007D4853" w:rsidRPr="007D4853" w:rsidRDefault="007D4853" w:rsidP="007D4853">
      <w:pPr>
        <w:pStyle w:val="Body"/>
        <w:rPr>
          <w:rFonts w:asciiTheme="majorHAnsi" w:hAnsiTheme="majorHAnsi" w:hint="eastAsia"/>
        </w:rPr>
      </w:pPr>
      <w:proofErr w:type="spellStart"/>
      <w:r>
        <w:rPr>
          <w:rFonts w:asciiTheme="majorHAnsi" w:hAnsiTheme="majorHAnsi"/>
          <w:b/>
          <w:bCs/>
        </w:rPr>
        <w:t>work_orders</w:t>
      </w:r>
      <w:proofErr w:type="spellEnd"/>
      <w:r>
        <w:rPr>
          <w:rFonts w:asciiTheme="majorHAnsi" w:hAnsiTheme="majorHAnsi"/>
        </w:rPr>
        <w:t xml:space="preserve">: composite table that records the tasks that </w:t>
      </w:r>
      <w:r w:rsidR="00613B61">
        <w:rPr>
          <w:rFonts w:asciiTheme="majorHAnsi" w:hAnsiTheme="majorHAnsi"/>
        </w:rPr>
        <w:t>have been</w:t>
      </w:r>
      <w:r>
        <w:rPr>
          <w:rFonts w:asciiTheme="majorHAnsi" w:hAnsiTheme="majorHAnsi"/>
        </w:rPr>
        <w:t xml:space="preserve"> added to the </w:t>
      </w:r>
      <w:proofErr w:type="spellStart"/>
      <w:r>
        <w:rPr>
          <w:rFonts w:asciiTheme="majorHAnsi" w:hAnsiTheme="majorHAnsi"/>
        </w:rPr>
        <w:t>repair_orders</w:t>
      </w:r>
      <w:proofErr w:type="spellEnd"/>
      <w:r>
        <w:rPr>
          <w:rFonts w:asciiTheme="majorHAnsi" w:hAnsiTheme="majorHAnsi"/>
        </w:rPr>
        <w:t xml:space="preserve"> </w:t>
      </w:r>
      <w:proofErr w:type="gramStart"/>
      <w:r>
        <w:rPr>
          <w:rFonts w:asciiTheme="majorHAnsi" w:hAnsiTheme="majorHAnsi"/>
        </w:rPr>
        <w:t>and also</w:t>
      </w:r>
      <w:proofErr w:type="gramEnd"/>
      <w:r>
        <w:rPr>
          <w:rFonts w:asciiTheme="majorHAnsi" w:hAnsiTheme="majorHAnsi"/>
        </w:rPr>
        <w:t xml:space="preserve"> track</w:t>
      </w:r>
      <w:r w:rsidR="00826393">
        <w:rPr>
          <w:rFonts w:asciiTheme="majorHAnsi" w:hAnsiTheme="majorHAnsi"/>
        </w:rPr>
        <w:t>s</w:t>
      </w:r>
      <w:r>
        <w:rPr>
          <w:rFonts w:asciiTheme="majorHAnsi" w:hAnsiTheme="majorHAnsi"/>
        </w:rPr>
        <w:t xml:space="preserve"> the mechanic responsible for the work</w:t>
      </w:r>
      <w:r w:rsidR="00826393">
        <w:rPr>
          <w:rFonts w:asciiTheme="majorHAnsi" w:hAnsiTheme="majorHAnsi"/>
        </w:rPr>
        <w:t xml:space="preserve"> order</w:t>
      </w:r>
      <w:r w:rsidR="00724F71">
        <w:rPr>
          <w:rFonts w:asciiTheme="majorHAnsi" w:hAnsiTheme="majorHAnsi"/>
        </w:rPr>
        <w:t xml:space="preserve"> (Heather and Chris)</w:t>
      </w:r>
    </w:p>
    <w:p w14:paraId="17A0AFFE" w14:textId="094C6CBF" w:rsidR="007D4853" w:rsidRDefault="007D4853">
      <w:pPr>
        <w:pStyle w:val="Body"/>
        <w:numPr>
          <w:ilvl w:val="0"/>
          <w:numId w:val="1"/>
        </w:numPr>
        <w:rPr>
          <w:rFonts w:hint="eastAsia"/>
        </w:rPr>
      </w:pPr>
      <w:proofErr w:type="spellStart"/>
      <w:r>
        <w:t>repair_order_id</w:t>
      </w:r>
      <w:proofErr w:type="spellEnd"/>
      <w:r w:rsidR="00613B61">
        <w:t xml:space="preserve">, </w:t>
      </w:r>
      <w:r w:rsidR="00A02110">
        <w:t>NOT</w:t>
      </w:r>
      <w:r w:rsidR="00613B61">
        <w:t xml:space="preserve"> NULL PK</w:t>
      </w:r>
    </w:p>
    <w:p w14:paraId="2D05444D" w14:textId="3C026EC4" w:rsidR="00613B61" w:rsidRDefault="00FE565B">
      <w:pPr>
        <w:pStyle w:val="Body"/>
        <w:numPr>
          <w:ilvl w:val="0"/>
          <w:numId w:val="1"/>
        </w:numPr>
        <w:rPr>
          <w:rFonts w:hint="eastAsia"/>
        </w:rPr>
      </w:pPr>
      <w:proofErr w:type="spellStart"/>
      <w:r>
        <w:t>order</w:t>
      </w:r>
      <w:r w:rsidR="00613B61">
        <w:t>_task_id</w:t>
      </w:r>
      <w:proofErr w:type="spellEnd"/>
      <w:r w:rsidR="00613B61">
        <w:t xml:space="preserve">, </w:t>
      </w:r>
      <w:r w:rsidR="00A02110">
        <w:t>NOT</w:t>
      </w:r>
      <w:r w:rsidR="00613B61">
        <w:t xml:space="preserve"> NULL PK</w:t>
      </w:r>
    </w:p>
    <w:p w14:paraId="6E70A866" w14:textId="04992F54" w:rsidR="00613B61" w:rsidRDefault="00613B61" w:rsidP="00613B61">
      <w:pPr>
        <w:pStyle w:val="Body"/>
        <w:numPr>
          <w:ilvl w:val="0"/>
          <w:numId w:val="1"/>
        </w:numPr>
        <w:rPr>
          <w:rFonts w:hint="eastAsia"/>
        </w:rPr>
      </w:pPr>
      <w:proofErr w:type="spellStart"/>
      <w:r>
        <w:t>mechanic_id</w:t>
      </w:r>
      <w:proofErr w:type="spellEnd"/>
      <w:r>
        <w:t xml:space="preserve">: </w:t>
      </w:r>
      <w:r w:rsidR="00A02110">
        <w:t>INT</w:t>
      </w:r>
      <w:r>
        <w:t>, FK</w:t>
      </w:r>
      <w:r>
        <w:tab/>
      </w:r>
    </w:p>
    <w:p w14:paraId="40C4BE4D" w14:textId="4B6D7E4D" w:rsidR="00613B61" w:rsidRDefault="00613B61" w:rsidP="00613B61">
      <w:pPr>
        <w:pStyle w:val="Body"/>
        <w:numPr>
          <w:ilvl w:val="0"/>
          <w:numId w:val="1"/>
        </w:numPr>
        <w:rPr>
          <w:rFonts w:hint="eastAsia"/>
        </w:rPr>
      </w:pPr>
      <w:proofErr w:type="spellStart"/>
      <w:r>
        <w:t>start_date</w:t>
      </w:r>
      <w:proofErr w:type="spellEnd"/>
      <w:r>
        <w:t xml:space="preserve">: </w:t>
      </w:r>
      <w:del w:id="18" w:author="H Fillerup" w:date="2020-04-29T14:06:00Z">
        <w:r w:rsidDel="00C90B07">
          <w:delText>date</w:delText>
        </w:r>
      </w:del>
      <w:ins w:id="19" w:author="H Fillerup" w:date="2020-04-29T14:06:00Z">
        <w:r w:rsidR="00C90B07">
          <w:t>DATE</w:t>
        </w:r>
      </w:ins>
    </w:p>
    <w:p w14:paraId="69EFE908" w14:textId="771A55D4" w:rsidR="00C65684" w:rsidRPr="00613B61" w:rsidRDefault="00613B61" w:rsidP="00613B61">
      <w:pPr>
        <w:pStyle w:val="Body"/>
        <w:numPr>
          <w:ilvl w:val="0"/>
          <w:numId w:val="1"/>
        </w:numPr>
        <w:rPr>
          <w:rFonts w:hint="eastAsia"/>
        </w:rPr>
      </w:pPr>
      <w:proofErr w:type="spellStart"/>
      <w:r>
        <w:t>end_date</w:t>
      </w:r>
      <w:proofErr w:type="spellEnd"/>
      <w:r>
        <w:t xml:space="preserve">: </w:t>
      </w:r>
      <w:del w:id="20" w:author="H Fillerup" w:date="2020-04-29T14:06:00Z">
        <w:r w:rsidDel="00C90B07">
          <w:delText>date</w:delText>
        </w:r>
      </w:del>
      <w:ins w:id="21" w:author="H Fillerup" w:date="2020-04-29T14:06:00Z">
        <w:r w:rsidR="00C90B07">
          <w:t>DATE</w:t>
        </w:r>
      </w:ins>
    </w:p>
    <w:p w14:paraId="0D2CC4C0" w14:textId="77777777" w:rsidR="001F0417" w:rsidRDefault="001F0417">
      <w:pPr>
        <w:pStyle w:val="Body"/>
        <w:rPr>
          <w:rFonts w:ascii="Helvetica Neue" w:hAnsi="Helvetica Neue" w:hint="eastAsia"/>
          <w:b/>
          <w:bCs/>
        </w:rPr>
      </w:pPr>
    </w:p>
    <w:p w14:paraId="136F2B93" w14:textId="14EC58CB" w:rsidR="00563F7A" w:rsidRPr="00E155E7" w:rsidRDefault="008D0F6C">
      <w:pPr>
        <w:pStyle w:val="Body"/>
        <w:rPr>
          <w:rFonts w:ascii="Helvetica Neue" w:eastAsia="Helvetica Neue" w:hAnsi="Helvetica Neue" w:cs="Helvetica Neue"/>
        </w:rPr>
      </w:pPr>
      <w:r>
        <w:rPr>
          <w:rFonts w:ascii="Helvetica Neue" w:hAnsi="Helvetica Neue"/>
          <w:b/>
          <w:bCs/>
        </w:rPr>
        <w:t>mechanics</w:t>
      </w:r>
      <w:r w:rsidR="00E155E7">
        <w:rPr>
          <w:rFonts w:ascii="Helvetica Neue" w:hAnsi="Helvetica Neue"/>
          <w:b/>
          <w:bCs/>
        </w:rPr>
        <w:t xml:space="preserve">: </w:t>
      </w:r>
      <w:r w:rsidR="00E155E7">
        <w:rPr>
          <w:rFonts w:ascii="Helvetica Neue" w:hAnsi="Helvetica Neue"/>
        </w:rPr>
        <w:t xml:space="preserve">records details of the mechanic </w:t>
      </w:r>
      <w:r w:rsidR="00E25856">
        <w:rPr>
          <w:rFonts w:ascii="Helvetica Neue" w:hAnsi="Helvetica Neue"/>
        </w:rPr>
        <w:t>responsible for the work orders</w:t>
      </w:r>
      <w:r w:rsidR="00876475">
        <w:rPr>
          <w:rFonts w:ascii="Helvetica Neue" w:hAnsi="Helvetica Neue"/>
        </w:rPr>
        <w:t xml:space="preserve"> (Chris)</w:t>
      </w:r>
    </w:p>
    <w:p w14:paraId="1BE220D8" w14:textId="77777777" w:rsidR="00D85E3A" w:rsidRDefault="00DA2FED" w:rsidP="00AA38D2">
      <w:pPr>
        <w:pStyle w:val="Body"/>
        <w:numPr>
          <w:ilvl w:val="0"/>
          <w:numId w:val="1"/>
        </w:numPr>
        <w:rPr>
          <w:rFonts w:hint="eastAsia"/>
        </w:rPr>
      </w:pPr>
      <w:r>
        <w:t xml:space="preserve">id: </w:t>
      </w:r>
      <w:r w:rsidR="00D85E3A">
        <w:rPr>
          <w:color w:val="auto"/>
          <w:lang w:val="fr-FR"/>
        </w:rPr>
        <w:t>INT</w:t>
      </w:r>
      <w:r w:rsidR="00D85E3A" w:rsidRPr="00BC232E">
        <w:rPr>
          <w:color w:val="auto"/>
          <w:lang w:val="fr-FR"/>
        </w:rPr>
        <w:t xml:space="preserve">, </w:t>
      </w:r>
      <w:r w:rsidR="00D85E3A">
        <w:rPr>
          <w:color w:val="auto"/>
          <w:lang w:val="fr-FR"/>
        </w:rPr>
        <w:t>AUTO_INCREMENT</w:t>
      </w:r>
      <w:r w:rsidR="00D85E3A" w:rsidRPr="00BC232E">
        <w:rPr>
          <w:color w:val="auto"/>
          <w:lang w:val="fr-FR"/>
        </w:rPr>
        <w:t xml:space="preserve">, </w:t>
      </w:r>
      <w:r w:rsidR="00D85E3A">
        <w:rPr>
          <w:color w:val="auto"/>
          <w:lang w:val="fr-FR"/>
        </w:rPr>
        <w:t>UNIQUE</w:t>
      </w:r>
      <w:r w:rsidR="00D85E3A" w:rsidRPr="00BC232E">
        <w:rPr>
          <w:color w:val="auto"/>
          <w:lang w:val="fr-FR"/>
        </w:rPr>
        <w:t xml:space="preserve">, </w:t>
      </w:r>
      <w:r w:rsidR="00D85E3A">
        <w:rPr>
          <w:color w:val="auto"/>
          <w:lang w:val="fr-FR"/>
        </w:rPr>
        <w:t>NOT</w:t>
      </w:r>
      <w:r w:rsidR="00D85E3A" w:rsidRPr="00BC232E">
        <w:rPr>
          <w:color w:val="auto"/>
          <w:lang w:val="fr-FR"/>
        </w:rPr>
        <w:t xml:space="preserve"> NULL, PK</w:t>
      </w:r>
      <w:r w:rsidR="00D85E3A">
        <w:t xml:space="preserve"> </w:t>
      </w:r>
    </w:p>
    <w:p w14:paraId="2AE75E73" w14:textId="36D0D0B8" w:rsidR="00563F7A" w:rsidRPr="00BC232E" w:rsidRDefault="008D0F6C" w:rsidP="00AA38D2">
      <w:pPr>
        <w:pStyle w:val="Body"/>
        <w:numPr>
          <w:ilvl w:val="0"/>
          <w:numId w:val="1"/>
        </w:numPr>
        <w:rPr>
          <w:rFonts w:hint="eastAsia"/>
        </w:rPr>
      </w:pPr>
      <w:proofErr w:type="spellStart"/>
      <w:r>
        <w:t>f_name</w:t>
      </w:r>
      <w:proofErr w:type="spellEnd"/>
      <w:r w:rsidR="00BD1B99" w:rsidRPr="00D85E3A">
        <w:rPr>
          <w:lang w:val="de-DE"/>
        </w:rPr>
        <w:t xml:space="preserve">:  </w:t>
      </w:r>
      <w:r w:rsidR="00D85E3A" w:rsidRPr="00D85E3A">
        <w:rPr>
          <w:lang w:val="de-DE"/>
        </w:rPr>
        <w:t>VARCHAR</w:t>
      </w:r>
      <w:r w:rsidR="008002BB" w:rsidRPr="00D85E3A">
        <w:rPr>
          <w:lang w:val="de-DE"/>
        </w:rPr>
        <w:t xml:space="preserve">, </w:t>
      </w:r>
      <w:r w:rsidR="00D85E3A">
        <w:rPr>
          <w:lang w:val="de-DE"/>
        </w:rPr>
        <w:t>NOT</w:t>
      </w:r>
      <w:r w:rsidR="008002BB" w:rsidRPr="00D85E3A">
        <w:rPr>
          <w:lang w:val="de-DE"/>
        </w:rPr>
        <w:t xml:space="preserve"> NULL</w:t>
      </w:r>
    </w:p>
    <w:p w14:paraId="07A77C84" w14:textId="74F5BDE4" w:rsidR="008D0F6C" w:rsidRDefault="008D0F6C">
      <w:pPr>
        <w:pStyle w:val="Body"/>
        <w:numPr>
          <w:ilvl w:val="0"/>
          <w:numId w:val="1"/>
        </w:numPr>
        <w:rPr>
          <w:rFonts w:hint="eastAsia"/>
        </w:rPr>
      </w:pPr>
      <w:r>
        <w:rPr>
          <w:lang w:val="de-DE"/>
        </w:rPr>
        <w:lastRenderedPageBreak/>
        <w:t xml:space="preserve">l_name: </w:t>
      </w:r>
      <w:r w:rsidR="00D85E3A">
        <w:rPr>
          <w:lang w:val="de-DE"/>
        </w:rPr>
        <w:t>VARCHAR</w:t>
      </w:r>
      <w:r w:rsidR="008002BB">
        <w:rPr>
          <w:lang w:val="de-DE"/>
        </w:rPr>
        <w:t xml:space="preserve">, </w:t>
      </w:r>
      <w:r w:rsidR="00D85E3A">
        <w:rPr>
          <w:lang w:val="de-DE"/>
        </w:rPr>
        <w:t>NOT</w:t>
      </w:r>
      <w:r w:rsidR="008002BB">
        <w:rPr>
          <w:lang w:val="de-DE"/>
        </w:rPr>
        <w:t xml:space="preserve"> NULL</w:t>
      </w:r>
    </w:p>
    <w:p w14:paraId="3D35A181" w14:textId="72A4EB60" w:rsidR="0059787E" w:rsidRDefault="007A504C" w:rsidP="0059787E">
      <w:pPr>
        <w:pStyle w:val="Body"/>
        <w:numPr>
          <w:ilvl w:val="0"/>
          <w:numId w:val="1"/>
        </w:numPr>
        <w:rPr>
          <w:rFonts w:hint="eastAsia"/>
        </w:rPr>
      </w:pPr>
      <w:r>
        <w:t xml:space="preserve">relationship: </w:t>
      </w:r>
      <w:r w:rsidR="007A47BF">
        <w:t>a</w:t>
      </w:r>
      <w:r w:rsidR="00E50CA5">
        <w:t xml:space="preserve"> </w:t>
      </w:r>
      <w:r w:rsidR="0059787E">
        <w:t>1</w:t>
      </w:r>
      <w:r w:rsidR="00E50CA5">
        <w:t xml:space="preserve">:M relationship between mechanics and </w:t>
      </w:r>
      <w:r w:rsidR="0059787E">
        <w:t>work order is</w:t>
      </w:r>
      <w:r w:rsidR="00E50CA5">
        <w:t xml:space="preserve"> implemented with </w:t>
      </w:r>
      <w:proofErr w:type="spellStart"/>
      <w:r w:rsidR="00E50CA5">
        <w:t>mechanic_id</w:t>
      </w:r>
      <w:proofErr w:type="spellEnd"/>
      <w:r w:rsidR="00E50CA5">
        <w:t xml:space="preserve"> as a FK inside of </w:t>
      </w:r>
      <w:proofErr w:type="spellStart"/>
      <w:r w:rsidR="0059787E">
        <w:t>work_orders</w:t>
      </w:r>
      <w:proofErr w:type="spellEnd"/>
      <w:r w:rsidR="00F156B8">
        <w:t xml:space="preserve">, where </w:t>
      </w:r>
      <w:r w:rsidR="00ED6CE7">
        <w:t xml:space="preserve">a mechanic can have 0 or more </w:t>
      </w:r>
      <w:proofErr w:type="spellStart"/>
      <w:r w:rsidR="0059787E">
        <w:t>work_orders</w:t>
      </w:r>
      <w:proofErr w:type="spellEnd"/>
      <w:r w:rsidR="0059787E">
        <w:t xml:space="preserve"> but a work order can only have one mechanic; a M:M relationship between </w:t>
      </w:r>
      <w:proofErr w:type="spellStart"/>
      <w:r w:rsidR="0059787E">
        <w:t>repair_orders</w:t>
      </w:r>
      <w:proofErr w:type="spellEnd"/>
      <w:r w:rsidR="0059787E">
        <w:t xml:space="preserve"> and mechanics</w:t>
      </w:r>
      <w:r w:rsidR="00F156B8">
        <w:t xml:space="preserve"> and a M:M relationship between mechanics and </w:t>
      </w:r>
      <w:proofErr w:type="spellStart"/>
      <w:r w:rsidR="00230306">
        <w:t>work_tasks</w:t>
      </w:r>
      <w:proofErr w:type="spellEnd"/>
      <w:r w:rsidR="0059787E">
        <w:t xml:space="preserve"> </w:t>
      </w:r>
      <w:r w:rsidR="00F156B8">
        <w:t>are both</w:t>
      </w:r>
      <w:r w:rsidR="0059787E">
        <w:t xml:space="preserve"> implemented with a composite table </w:t>
      </w:r>
      <w:proofErr w:type="spellStart"/>
      <w:r w:rsidR="0059787E">
        <w:t>work_orders</w:t>
      </w:r>
      <w:proofErr w:type="spellEnd"/>
      <w:r w:rsidR="0059787E">
        <w:t>;</w:t>
      </w:r>
    </w:p>
    <w:p w14:paraId="2C1C2D86" w14:textId="4D8196CC" w:rsidR="00332E9C" w:rsidRDefault="00332E9C" w:rsidP="00C36B80">
      <w:pPr>
        <w:pStyle w:val="Body"/>
        <w:numPr>
          <w:ilvl w:val="0"/>
          <w:numId w:val="1"/>
        </w:numPr>
        <w:rPr>
          <w:rFonts w:hint="eastAsia"/>
        </w:rPr>
      </w:pPr>
      <w:r>
        <w:rPr>
          <w:rFonts w:hint="eastAsia"/>
        </w:rPr>
        <w:br w:type="page"/>
      </w:r>
    </w:p>
    <w:p w14:paraId="52115137" w14:textId="6EFF5452" w:rsidR="00332E9C" w:rsidRDefault="00332E9C" w:rsidP="00EB3D1B">
      <w:pPr>
        <w:pStyle w:val="Heading2"/>
        <w:rPr>
          <w:rFonts w:hint="eastAsia"/>
        </w:rPr>
      </w:pPr>
      <w:r>
        <w:lastRenderedPageBreak/>
        <w:t>S</w:t>
      </w:r>
      <w:r w:rsidR="00D52AE9">
        <w:t>c</w:t>
      </w:r>
      <w:r>
        <w:t>hema</w:t>
      </w:r>
    </w:p>
    <w:p w14:paraId="1B055DB1" w14:textId="77777777" w:rsidR="00EB3D1B" w:rsidRDefault="00EB3D1B" w:rsidP="00332E9C">
      <w:pPr>
        <w:pStyle w:val="Body"/>
        <w:ind w:left="360"/>
        <w:rPr>
          <w:rFonts w:hint="eastAsia"/>
        </w:rPr>
        <w:sectPr w:rsidR="00EB3D1B" w:rsidSect="00650878">
          <w:headerReference w:type="default" r:id="rId8"/>
          <w:footerReference w:type="default" r:id="rId9"/>
          <w:pgSz w:w="12240" w:h="15840"/>
          <w:pgMar w:top="1440" w:right="1080" w:bottom="1440" w:left="1080" w:header="720" w:footer="1037" w:gutter="0"/>
          <w:cols w:space="720"/>
          <w:docGrid w:linePitch="326"/>
        </w:sectPr>
      </w:pPr>
    </w:p>
    <w:p w14:paraId="13970290" w14:textId="2D4477DC" w:rsidR="00332E9C" w:rsidRDefault="00332E9C" w:rsidP="00332E9C">
      <w:pPr>
        <w:pStyle w:val="Body"/>
        <w:ind w:left="360"/>
        <w:rPr>
          <w:rFonts w:hint="eastAsia"/>
        </w:rPr>
      </w:pPr>
      <w:proofErr w:type="gramStart"/>
      <w:r w:rsidRPr="00EB3D1B">
        <w:rPr>
          <w:b/>
          <w:bCs/>
        </w:rPr>
        <w:t>customers</w:t>
      </w:r>
      <w:r>
        <w:t>(</w:t>
      </w:r>
      <w:proofErr w:type="gramEnd"/>
    </w:p>
    <w:p w14:paraId="23A12501" w14:textId="53C8548E" w:rsidR="00332E9C" w:rsidRDefault="00C90B07" w:rsidP="00332E9C">
      <w:pPr>
        <w:pStyle w:val="Body"/>
        <w:ind w:left="360"/>
        <w:rPr>
          <w:rFonts w:hint="eastAsia"/>
        </w:rPr>
      </w:pPr>
      <w:r>
        <w:rPr>
          <w:noProof/>
          <w:u w:val="single"/>
          <w14:textOutline w14:w="0" w14:cap="rnd" w14:cmpd="sng" w14:algn="ctr">
            <w14:noFill/>
            <w14:prstDash w14:val="solid"/>
            <w14:bevel/>
          </w14:textOutline>
        </w:rPr>
        <mc:AlternateContent>
          <mc:Choice Requires="wps">
            <w:drawing>
              <wp:anchor distT="0" distB="0" distL="114300" distR="114300" simplePos="0" relativeHeight="251666432" behindDoc="0" locked="0" layoutInCell="1" allowOverlap="1" wp14:anchorId="32E3CAAE" wp14:editId="2EC7E881">
                <wp:simplePos x="0" y="0"/>
                <wp:positionH relativeFrom="column">
                  <wp:posOffset>473075</wp:posOffset>
                </wp:positionH>
                <wp:positionV relativeFrom="paragraph">
                  <wp:posOffset>109855</wp:posOffset>
                </wp:positionV>
                <wp:extent cx="3035300" cy="3187700"/>
                <wp:effectExtent l="38100" t="0" r="12700" b="88900"/>
                <wp:wrapNone/>
                <wp:docPr id="9" name="Connector: Elbow 9"/>
                <wp:cNvGraphicFramePr/>
                <a:graphic xmlns:a="http://schemas.openxmlformats.org/drawingml/2006/main">
                  <a:graphicData uri="http://schemas.microsoft.com/office/word/2010/wordprocessingShape">
                    <wps:wsp>
                      <wps:cNvCnPr/>
                      <wps:spPr>
                        <a:xfrm flipH="1">
                          <a:off x="0" y="0"/>
                          <a:ext cx="3035300" cy="3187700"/>
                        </a:xfrm>
                        <a:prstGeom prst="bentConnector3">
                          <a:avLst>
                            <a:gd name="adj1" fmla="val 23118"/>
                          </a:avLst>
                        </a:prstGeom>
                        <a:noFill/>
                        <a:ln w="12700" cap="flat">
                          <a:solidFill>
                            <a:schemeClr val="accent1">
                              <a:hueOff val="366345"/>
                              <a:satOff val="11385"/>
                              <a:lumOff val="-23239"/>
                            </a:schemeClr>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type w14:anchorId="309F9B8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37.25pt;margin-top:8.65pt;width:239pt;height:251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" adj="4993" strokecolor="#85b9c9 [3204]" strokeweight="1pt">
                <v:stroke endarrow="block" miterlimit="4"/>
              </v:shape>
            </w:pict>
          </mc:Fallback>
        </mc:AlternateContent>
      </w:r>
      <w:r w:rsidR="00EB3D1B">
        <w:rPr>
          <w:noProof/>
          <w:u w:val="single"/>
          <w14:textOutline w14:w="0" w14:cap="rnd" w14:cmpd="sng" w14:algn="ctr">
            <w14:noFill/>
            <w14:prstDash w14:val="solid"/>
            <w14:bevel/>
          </w14:textOutline>
        </w:rPr>
        <mc:AlternateContent>
          <mc:Choice Requires="wps">
            <w:drawing>
              <wp:anchor distT="0" distB="0" distL="114300" distR="114300" simplePos="0" relativeHeight="251659264" behindDoc="0" locked="0" layoutInCell="1" allowOverlap="1" wp14:anchorId="78018763" wp14:editId="7E0D0CCD">
                <wp:simplePos x="0" y="0"/>
                <wp:positionH relativeFrom="margin">
                  <wp:align>left</wp:align>
                </wp:positionH>
                <wp:positionV relativeFrom="paragraph">
                  <wp:posOffset>84455</wp:posOffset>
                </wp:positionV>
                <wp:extent cx="45719" cy="1828800"/>
                <wp:effectExtent l="114300" t="76200" r="12065" b="19050"/>
                <wp:wrapNone/>
                <wp:docPr id="3" name="Connector: Elbow 3"/>
                <wp:cNvGraphicFramePr/>
                <a:graphic xmlns:a="http://schemas.openxmlformats.org/drawingml/2006/main">
                  <a:graphicData uri="http://schemas.microsoft.com/office/word/2010/wordprocessingShape">
                    <wps:wsp>
                      <wps:cNvCnPr/>
                      <wps:spPr>
                        <a:xfrm flipV="1">
                          <a:off x="0" y="0"/>
                          <a:ext cx="45719" cy="1828800"/>
                        </a:xfrm>
                        <a:prstGeom prst="bentConnector3">
                          <a:avLst>
                            <a:gd name="adj1" fmla="val -212500"/>
                          </a:avLst>
                        </a:prstGeom>
                        <a:noFill/>
                        <a:ln w="12700" cap="flat">
                          <a:solidFill>
                            <a:schemeClr val="accent1">
                              <a:hueOff val="366345"/>
                              <a:satOff val="11385"/>
                              <a:lumOff val="-23239"/>
                            </a:schemeClr>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4DAECBF9" id="Connector: Elbow 3" o:spid="_x0000_s1026" type="#_x0000_t34" style="position:absolute;margin-left:0;margin-top:6.65pt;width:3.6pt;height:2in;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" adj="-45900" strokecolor="#85b9c9 [3204]" strokeweight="1pt">
                <v:stroke endarrow="block" miterlimit="4"/>
                <w10:wrap anchorx="margin"/>
              </v:shape>
            </w:pict>
          </mc:Fallback>
        </mc:AlternateContent>
      </w:r>
      <w:r w:rsidR="00332E9C">
        <w:rPr>
          <w:u w:val="single"/>
        </w:rPr>
        <w:t>id</w:t>
      </w:r>
      <w:r w:rsidR="00332E9C">
        <w:t>,</w:t>
      </w:r>
    </w:p>
    <w:p w14:paraId="5EAA6F94" w14:textId="5700C667" w:rsidR="00332E9C" w:rsidRDefault="00332E9C" w:rsidP="00332E9C">
      <w:pPr>
        <w:pStyle w:val="Body"/>
        <w:ind w:left="360"/>
        <w:rPr>
          <w:rFonts w:hint="eastAsia"/>
        </w:rPr>
      </w:pPr>
      <w:proofErr w:type="spellStart"/>
      <w:r>
        <w:t>f_name</w:t>
      </w:r>
      <w:proofErr w:type="spellEnd"/>
      <w:r>
        <w:t>,</w:t>
      </w:r>
    </w:p>
    <w:p w14:paraId="3B108018" w14:textId="13105F4C" w:rsidR="00332E9C" w:rsidRDefault="00332E9C" w:rsidP="00332E9C">
      <w:pPr>
        <w:pStyle w:val="Body"/>
        <w:ind w:left="360"/>
        <w:rPr>
          <w:rFonts w:hint="eastAsia"/>
        </w:rPr>
      </w:pPr>
      <w:proofErr w:type="spellStart"/>
      <w:r>
        <w:t>l_name</w:t>
      </w:r>
      <w:proofErr w:type="spellEnd"/>
      <w:r>
        <w:t>,</w:t>
      </w:r>
    </w:p>
    <w:p w14:paraId="5992850D" w14:textId="7602E762" w:rsidR="00332E9C" w:rsidRDefault="00332E9C" w:rsidP="00332E9C">
      <w:pPr>
        <w:pStyle w:val="Body"/>
        <w:ind w:left="360"/>
        <w:rPr>
          <w:rFonts w:hint="eastAsia"/>
        </w:rPr>
      </w:pPr>
      <w:proofErr w:type="spellStart"/>
      <w:r>
        <w:t>contact_no</w:t>
      </w:r>
      <w:proofErr w:type="spellEnd"/>
      <w:r>
        <w:t>,</w:t>
      </w:r>
    </w:p>
    <w:p w14:paraId="1B4A1F0E" w14:textId="5CDF82D3" w:rsidR="00332E9C" w:rsidRDefault="00332E9C" w:rsidP="00332E9C">
      <w:pPr>
        <w:pStyle w:val="Body"/>
        <w:ind w:left="360"/>
        <w:rPr>
          <w:rFonts w:hint="eastAsia"/>
        </w:rPr>
      </w:pPr>
      <w:proofErr w:type="spellStart"/>
      <w:r>
        <w:t>email_address</w:t>
      </w:r>
      <w:proofErr w:type="spellEnd"/>
      <w:r>
        <w:t>,</w:t>
      </w:r>
    </w:p>
    <w:p w14:paraId="25E576C8" w14:textId="7E974900" w:rsidR="00332E9C" w:rsidDel="00C90B07" w:rsidRDefault="00332E9C" w:rsidP="00332E9C">
      <w:pPr>
        <w:pStyle w:val="Body"/>
        <w:ind w:left="360"/>
        <w:rPr>
          <w:del w:id="22" w:author="H Fillerup" w:date="2020-04-29T14:06:00Z"/>
          <w:rFonts w:hint="eastAsia"/>
        </w:rPr>
      </w:pPr>
      <w:del w:id="23" w:author="H Fillerup" w:date="2020-04-29T14:06:00Z">
        <w:r w:rsidDel="00C90B07">
          <w:delText>street_address,</w:delText>
        </w:r>
      </w:del>
    </w:p>
    <w:p w14:paraId="1ACD6092" w14:textId="6AEDBCE1" w:rsidR="00332E9C" w:rsidDel="00C90B07" w:rsidRDefault="00332E9C" w:rsidP="00332E9C">
      <w:pPr>
        <w:pStyle w:val="Body"/>
        <w:ind w:left="360"/>
        <w:rPr>
          <w:del w:id="24" w:author="H Fillerup" w:date="2020-04-29T14:06:00Z"/>
          <w:rFonts w:hint="eastAsia"/>
        </w:rPr>
      </w:pPr>
      <w:del w:id="25" w:author="H Fillerup" w:date="2020-04-29T14:06:00Z">
        <w:r w:rsidDel="00C90B07">
          <w:delText>city,</w:delText>
        </w:r>
      </w:del>
    </w:p>
    <w:p w14:paraId="66AACC8E" w14:textId="21C8DFED" w:rsidR="00332E9C" w:rsidDel="00C90B07" w:rsidRDefault="00332E9C" w:rsidP="00332E9C">
      <w:pPr>
        <w:pStyle w:val="Body"/>
        <w:ind w:left="360"/>
        <w:rPr>
          <w:del w:id="26" w:author="H Fillerup" w:date="2020-04-29T14:06:00Z"/>
          <w:rFonts w:hint="eastAsia"/>
        </w:rPr>
      </w:pPr>
      <w:del w:id="27" w:author="H Fillerup" w:date="2020-04-29T14:06:00Z">
        <w:r w:rsidDel="00C90B07">
          <w:delText>state,</w:delText>
        </w:r>
      </w:del>
    </w:p>
    <w:p w14:paraId="254CB0D1" w14:textId="3F15C8B4" w:rsidR="00332E9C" w:rsidRDefault="00F44BFC" w:rsidP="00332E9C">
      <w:pPr>
        <w:pStyle w:val="Body"/>
        <w:ind w:left="360"/>
        <w:rPr>
          <w:rFonts w:hint="eastAsia"/>
        </w:rPr>
      </w:pPr>
      <w:del w:id="28" w:author="H Fillerup" w:date="2020-04-29T14:06:00Z">
        <w:r w:rsidDel="00C90B07">
          <w:rPr>
            <w:noProof/>
            <w:u w:val="single"/>
            <w14:textOutline w14:w="0" w14:cap="rnd" w14:cmpd="sng" w14:algn="ctr">
              <w14:noFill/>
              <w14:prstDash w14:val="solid"/>
              <w14:bevel/>
            </w14:textOutline>
          </w:rPr>
          <mc:AlternateContent>
            <mc:Choice Requires="wps">
              <w:drawing>
                <wp:anchor distT="0" distB="0" distL="114300" distR="114300" simplePos="0" relativeHeight="251670528" behindDoc="0" locked="0" layoutInCell="1" allowOverlap="1" wp14:anchorId="144E2C00" wp14:editId="4785773E">
                  <wp:simplePos x="0" y="0"/>
                  <wp:positionH relativeFrom="column">
                    <wp:posOffset>1114425</wp:posOffset>
                  </wp:positionH>
                  <wp:positionV relativeFrom="paragraph">
                    <wp:posOffset>86995</wp:posOffset>
                  </wp:positionV>
                  <wp:extent cx="2362200" cy="3213100"/>
                  <wp:effectExtent l="0" t="76200" r="0" b="25400"/>
                  <wp:wrapNone/>
                  <wp:docPr id="1" name="Connector: Elbow 1"/>
                  <wp:cNvGraphicFramePr/>
                  <a:graphic xmlns:a="http://schemas.openxmlformats.org/drawingml/2006/main">
                    <a:graphicData uri="http://schemas.microsoft.com/office/word/2010/wordprocessingShape">
                      <wps:wsp>
                        <wps:cNvCnPr/>
                        <wps:spPr>
                          <a:xfrm flipV="1">
                            <a:off x="0" y="0"/>
                            <a:ext cx="2362200" cy="3213100"/>
                          </a:xfrm>
                          <a:prstGeom prst="bentConnector3">
                            <a:avLst>
                              <a:gd name="adj1" fmla="val 53459"/>
                            </a:avLst>
                          </a:prstGeom>
                          <a:noFill/>
                          <a:ln w="12700" cap="flat">
                            <a:solidFill>
                              <a:schemeClr val="accent1">
                                <a:hueOff val="366345"/>
                                <a:satOff val="11385"/>
                                <a:lumOff val="-23239"/>
                              </a:schemeClr>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770294AA" id="Connector: Elbow 1" o:spid="_x0000_s1026" type="#_x0000_t34" style="position:absolute;margin-left:87.75pt;margin-top:6.85pt;width:186pt;height:253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" adj="11547" strokecolor="#85b9c9 [3204]" strokeweight="1pt">
                  <v:stroke endarrow="block" miterlimit="4"/>
                </v:shape>
              </w:pict>
            </mc:Fallback>
          </mc:AlternateContent>
        </w:r>
        <w:r w:rsidR="00332E9C" w:rsidDel="00C90B07">
          <w:delText>zip_code</w:delText>
        </w:r>
      </w:del>
      <w:r w:rsidR="00332E9C">
        <w:t>)</w:t>
      </w:r>
    </w:p>
    <w:p w14:paraId="2FF48559" w14:textId="6E5A9BCE" w:rsidR="00332E9C" w:rsidRPr="00332E9C" w:rsidRDefault="00332E9C" w:rsidP="00332E9C">
      <w:pPr>
        <w:pStyle w:val="Body"/>
        <w:ind w:left="360"/>
        <w:rPr>
          <w:rFonts w:hint="eastAsia"/>
        </w:rPr>
      </w:pPr>
    </w:p>
    <w:p w14:paraId="3DBC33FA" w14:textId="33169C9E" w:rsidR="00332E9C" w:rsidRDefault="00332E9C" w:rsidP="00332E9C">
      <w:pPr>
        <w:pStyle w:val="Body"/>
        <w:ind w:left="360"/>
        <w:rPr>
          <w:rFonts w:hint="eastAsia"/>
        </w:rPr>
      </w:pPr>
      <w:proofErr w:type="gramStart"/>
      <w:r w:rsidRPr="00EB3D1B">
        <w:rPr>
          <w:b/>
          <w:bCs/>
        </w:rPr>
        <w:t>cars</w:t>
      </w:r>
      <w:r>
        <w:t>(</w:t>
      </w:r>
      <w:proofErr w:type="gramEnd"/>
    </w:p>
    <w:p w14:paraId="1639A75B" w14:textId="6897818B" w:rsidR="00332E9C" w:rsidRDefault="00EB3D1B" w:rsidP="00332E9C">
      <w:pPr>
        <w:pStyle w:val="Body"/>
        <w:ind w:left="360"/>
        <w:rPr>
          <w:rFonts w:hint="eastAsia"/>
        </w:rPr>
      </w:pPr>
      <w:r>
        <w:rPr>
          <w:noProof/>
          <w:u w:val="single"/>
          <w14:textOutline w14:w="0" w14:cap="rnd" w14:cmpd="sng" w14:algn="ctr">
            <w14:noFill/>
            <w14:prstDash w14:val="solid"/>
            <w14:bevel/>
          </w14:textOutline>
        </w:rPr>
        <mc:AlternateContent>
          <mc:Choice Requires="wps">
            <w:drawing>
              <wp:anchor distT="0" distB="0" distL="114300" distR="114300" simplePos="0" relativeHeight="251660288" behindDoc="0" locked="0" layoutInCell="1" allowOverlap="1" wp14:anchorId="433A0EC9" wp14:editId="4E30A37C">
                <wp:simplePos x="0" y="0"/>
                <wp:positionH relativeFrom="column">
                  <wp:posOffset>428625</wp:posOffset>
                </wp:positionH>
                <wp:positionV relativeFrom="paragraph">
                  <wp:posOffset>86995</wp:posOffset>
                </wp:positionV>
                <wp:extent cx="260350" cy="1765300"/>
                <wp:effectExtent l="38100" t="76200" r="958850" b="25400"/>
                <wp:wrapNone/>
                <wp:docPr id="4" name="Connector: Elbow 4"/>
                <wp:cNvGraphicFramePr/>
                <a:graphic xmlns:a="http://schemas.openxmlformats.org/drawingml/2006/main">
                  <a:graphicData uri="http://schemas.microsoft.com/office/word/2010/wordprocessingShape">
                    <wps:wsp>
                      <wps:cNvCnPr/>
                      <wps:spPr>
                        <a:xfrm flipH="1" flipV="1">
                          <a:off x="0" y="0"/>
                          <a:ext cx="260350" cy="1765300"/>
                        </a:xfrm>
                        <a:prstGeom prst="bentConnector3">
                          <a:avLst>
                            <a:gd name="adj1" fmla="val -356322"/>
                          </a:avLst>
                        </a:prstGeom>
                        <a:noFill/>
                        <a:ln w="12700" cap="flat">
                          <a:solidFill>
                            <a:schemeClr val="accent1">
                              <a:hueOff val="366345"/>
                              <a:satOff val="11385"/>
                              <a:lumOff val="-23239"/>
                            </a:schemeClr>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660ADC25" id="Connector: Elbow 4" o:spid="_x0000_s1026" type="#_x0000_t34" style="position:absolute;margin-left:33.75pt;margin-top:6.85pt;width:20.5pt;height:139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" adj="-76966" strokecolor="#85b9c9 [3204]" strokeweight="1pt">
                <v:stroke endarrow="block" miterlimit="4"/>
              </v:shape>
            </w:pict>
          </mc:Fallback>
        </mc:AlternateContent>
      </w:r>
      <w:r w:rsidR="00332E9C">
        <w:rPr>
          <w:u w:val="single"/>
        </w:rPr>
        <w:t>id</w:t>
      </w:r>
      <w:r w:rsidR="00332E9C">
        <w:t>,</w:t>
      </w:r>
    </w:p>
    <w:p w14:paraId="1ED8746E" w14:textId="49B79342" w:rsidR="00332E9C" w:rsidRDefault="00332E9C" w:rsidP="00332E9C">
      <w:pPr>
        <w:pStyle w:val="Body"/>
        <w:ind w:left="360"/>
        <w:rPr>
          <w:rFonts w:hint="eastAsia"/>
        </w:rPr>
      </w:pPr>
      <w:proofErr w:type="spellStart"/>
      <w:r>
        <w:t>customer_id</w:t>
      </w:r>
      <w:proofErr w:type="spellEnd"/>
      <w:r>
        <w:t>,</w:t>
      </w:r>
    </w:p>
    <w:p w14:paraId="619C2E5D" w14:textId="26A882A2" w:rsidR="00332E9C" w:rsidRDefault="00332E9C" w:rsidP="00332E9C">
      <w:pPr>
        <w:pStyle w:val="Body"/>
        <w:ind w:left="360"/>
        <w:rPr>
          <w:rFonts w:hint="eastAsia"/>
        </w:rPr>
      </w:pPr>
      <w:proofErr w:type="spellStart"/>
      <w:r>
        <w:t>license_plate</w:t>
      </w:r>
      <w:proofErr w:type="spellEnd"/>
      <w:r>
        <w:t>,</w:t>
      </w:r>
    </w:p>
    <w:p w14:paraId="4B243F62" w14:textId="01F82CDB" w:rsidR="00332E9C" w:rsidRDefault="00332E9C" w:rsidP="00332E9C">
      <w:pPr>
        <w:pStyle w:val="Body"/>
        <w:ind w:left="360"/>
        <w:rPr>
          <w:rFonts w:hint="eastAsia"/>
        </w:rPr>
      </w:pPr>
      <w:r>
        <w:t>make,</w:t>
      </w:r>
    </w:p>
    <w:p w14:paraId="60415C20" w14:textId="4EDA9E49" w:rsidR="00332E9C" w:rsidRDefault="00332E9C" w:rsidP="00332E9C">
      <w:pPr>
        <w:pStyle w:val="Body"/>
        <w:ind w:left="360"/>
        <w:rPr>
          <w:rFonts w:hint="eastAsia"/>
        </w:rPr>
      </w:pPr>
      <w:proofErr w:type="spellStart"/>
      <w:r>
        <w:t>model</w:t>
      </w:r>
      <w:r w:rsidR="00711CF6">
        <w:t>_name</w:t>
      </w:r>
      <w:proofErr w:type="spellEnd"/>
      <w:r>
        <w:t>,</w:t>
      </w:r>
    </w:p>
    <w:p w14:paraId="55569C85" w14:textId="024071A6" w:rsidR="00332E9C" w:rsidDel="00C90B07" w:rsidRDefault="00CF7481" w:rsidP="00332E9C">
      <w:pPr>
        <w:pStyle w:val="Body"/>
        <w:ind w:left="360"/>
        <w:rPr>
          <w:del w:id="29" w:author="H Fillerup" w:date="2020-04-29T14:07:00Z"/>
          <w:rFonts w:hint="eastAsia"/>
        </w:rPr>
      </w:pPr>
      <w:proofErr w:type="spellStart"/>
      <w:r>
        <w:t>model_year</w:t>
      </w:r>
      <w:proofErr w:type="spellEnd"/>
      <w:del w:id="30" w:author="H Fillerup" w:date="2020-04-29T14:07:00Z">
        <w:r w:rsidR="00332E9C" w:rsidDel="00C90B07">
          <w:delText>,</w:delText>
        </w:r>
      </w:del>
    </w:p>
    <w:p w14:paraId="5BFBF130" w14:textId="41C17CCE" w:rsidR="00332E9C" w:rsidRPr="00332E9C" w:rsidRDefault="00332E9C" w:rsidP="00C90B07">
      <w:pPr>
        <w:pStyle w:val="Body"/>
        <w:ind w:left="360"/>
        <w:rPr>
          <w:rFonts w:hint="eastAsia"/>
        </w:rPr>
        <w:pPrChange w:id="31" w:author="H Fillerup" w:date="2020-04-29T14:07:00Z">
          <w:pPr>
            <w:pStyle w:val="Body"/>
            <w:ind w:left="360"/>
          </w:pPr>
        </w:pPrChange>
      </w:pPr>
      <w:del w:id="32" w:author="H Fillerup" w:date="2020-04-29T14:07:00Z">
        <w:r w:rsidDel="00C90B07">
          <w:delText>description</w:delText>
        </w:r>
      </w:del>
      <w:r>
        <w:t>)</w:t>
      </w:r>
    </w:p>
    <w:p w14:paraId="078A3B1D" w14:textId="2E82C393" w:rsidR="00332E9C" w:rsidRDefault="00332E9C" w:rsidP="00332E9C">
      <w:pPr>
        <w:pStyle w:val="Body"/>
        <w:ind w:left="360"/>
        <w:rPr>
          <w:rFonts w:asciiTheme="majorHAnsi" w:hAnsiTheme="majorHAnsi" w:hint="eastAsia"/>
          <w:b/>
          <w:bCs/>
        </w:rPr>
      </w:pPr>
    </w:p>
    <w:p w14:paraId="26FACCC4" w14:textId="06F985AE" w:rsidR="00332E9C" w:rsidRDefault="00332E9C" w:rsidP="00332E9C">
      <w:pPr>
        <w:pStyle w:val="Body"/>
        <w:ind w:left="360"/>
        <w:rPr>
          <w:rFonts w:hint="eastAsia"/>
        </w:rPr>
      </w:pPr>
      <w:proofErr w:type="spellStart"/>
      <w:r w:rsidRPr="00EB3D1B">
        <w:rPr>
          <w:b/>
          <w:bCs/>
        </w:rPr>
        <w:t>repair</w:t>
      </w:r>
      <w:r w:rsidR="0071094F">
        <w:rPr>
          <w:b/>
          <w:bCs/>
        </w:rPr>
        <w:t>_</w:t>
      </w:r>
      <w:proofErr w:type="gramStart"/>
      <w:r w:rsidR="0071094F">
        <w:rPr>
          <w:b/>
          <w:bCs/>
        </w:rPr>
        <w:t>orders</w:t>
      </w:r>
      <w:proofErr w:type="spellEnd"/>
      <w:r>
        <w:t>(</w:t>
      </w:r>
      <w:proofErr w:type="gramEnd"/>
    </w:p>
    <w:p w14:paraId="4817C13D" w14:textId="1928EDC4" w:rsidR="00332E9C" w:rsidRDefault="00332E9C" w:rsidP="00332E9C">
      <w:pPr>
        <w:pStyle w:val="Body"/>
        <w:ind w:left="360"/>
        <w:rPr>
          <w:rFonts w:hint="eastAsia"/>
        </w:rPr>
      </w:pPr>
      <w:r>
        <w:rPr>
          <w:u w:val="single"/>
        </w:rPr>
        <w:t>id</w:t>
      </w:r>
      <w:r>
        <w:t>,</w:t>
      </w:r>
    </w:p>
    <w:p w14:paraId="7A2BFFF6" w14:textId="100037BE" w:rsidR="00332E9C" w:rsidRDefault="00332E9C" w:rsidP="00332E9C">
      <w:pPr>
        <w:pStyle w:val="Body"/>
        <w:ind w:left="360"/>
        <w:rPr>
          <w:rFonts w:hint="eastAsia"/>
        </w:rPr>
      </w:pPr>
      <w:proofErr w:type="spellStart"/>
      <w:r>
        <w:t>car_id</w:t>
      </w:r>
      <w:proofErr w:type="spellEnd"/>
      <w:r>
        <w:t>,</w:t>
      </w:r>
    </w:p>
    <w:p w14:paraId="4CF2A60F" w14:textId="3C4FB60E" w:rsidR="00332E9C" w:rsidRDefault="00332E9C" w:rsidP="00332E9C">
      <w:pPr>
        <w:pStyle w:val="Body"/>
        <w:ind w:left="360"/>
        <w:rPr>
          <w:rFonts w:hint="eastAsia"/>
        </w:rPr>
      </w:pPr>
      <w:proofErr w:type="spellStart"/>
      <w:r>
        <w:t>date_received</w:t>
      </w:r>
      <w:proofErr w:type="spellEnd"/>
      <w:r>
        <w:t>,</w:t>
      </w:r>
    </w:p>
    <w:p w14:paraId="469E8C70" w14:textId="082897FB" w:rsidR="00F44BFC" w:rsidRDefault="00332E9C" w:rsidP="00D92ED7">
      <w:pPr>
        <w:pStyle w:val="Body"/>
        <w:ind w:left="360"/>
        <w:rPr>
          <w:rFonts w:hint="eastAsia"/>
        </w:rPr>
      </w:pPr>
      <w:proofErr w:type="spellStart"/>
      <w:r>
        <w:t>date_completed</w:t>
      </w:r>
      <w:proofErr w:type="spellEnd"/>
      <w:r w:rsidR="00F44BFC">
        <w:t>,</w:t>
      </w:r>
    </w:p>
    <w:p w14:paraId="60F7DF3F" w14:textId="368A4D50" w:rsidR="00332E9C" w:rsidRDefault="00F44BFC" w:rsidP="00D92ED7">
      <w:pPr>
        <w:pStyle w:val="Body"/>
        <w:ind w:left="360"/>
        <w:rPr>
          <w:rFonts w:hint="eastAsia"/>
        </w:rPr>
      </w:pPr>
      <w:proofErr w:type="spellStart"/>
      <w:r>
        <w:t>current_status</w:t>
      </w:r>
      <w:proofErr w:type="spellEnd"/>
      <w:r w:rsidR="00332E9C">
        <w:t>)</w:t>
      </w:r>
    </w:p>
    <w:p w14:paraId="5660F733" w14:textId="5E048909" w:rsidR="00971310" w:rsidRDefault="00971310" w:rsidP="00D92ED7">
      <w:pPr>
        <w:pStyle w:val="Body"/>
        <w:ind w:left="360"/>
        <w:rPr>
          <w:ins w:id="33" w:author="H Fillerup" w:date="2020-04-29T14:07:00Z"/>
        </w:rPr>
      </w:pPr>
    </w:p>
    <w:p w14:paraId="6F0A1507" w14:textId="70D5A9EC" w:rsidR="00C90B07" w:rsidRDefault="00C90B07" w:rsidP="00D92ED7">
      <w:pPr>
        <w:pStyle w:val="Body"/>
        <w:ind w:left="360"/>
        <w:rPr>
          <w:ins w:id="34" w:author="H Fillerup" w:date="2020-04-29T14:07:00Z"/>
        </w:rPr>
      </w:pPr>
    </w:p>
    <w:p w14:paraId="4FE4B0A7" w14:textId="77777777" w:rsidR="00C90B07" w:rsidRDefault="00C90B07" w:rsidP="00D92ED7">
      <w:pPr>
        <w:pStyle w:val="Body"/>
        <w:ind w:left="360"/>
        <w:rPr>
          <w:rFonts w:hint="eastAsia"/>
        </w:rPr>
      </w:pPr>
    </w:p>
    <w:p w14:paraId="4D0C403E" w14:textId="7BEA2006" w:rsidR="00D92ED7" w:rsidRDefault="007D7544" w:rsidP="00D92ED7">
      <w:pPr>
        <w:pStyle w:val="Body"/>
        <w:ind w:left="360"/>
        <w:rPr>
          <w:rFonts w:hint="eastAsia"/>
        </w:rPr>
      </w:pPr>
      <w:proofErr w:type="spellStart"/>
      <w:r>
        <w:rPr>
          <w:b/>
          <w:bCs/>
        </w:rPr>
        <w:t>w</w:t>
      </w:r>
      <w:r w:rsidR="000B6FCD">
        <w:rPr>
          <w:b/>
          <w:bCs/>
        </w:rPr>
        <w:t>ork_orders</w:t>
      </w:r>
      <w:proofErr w:type="spellEnd"/>
      <w:r w:rsidR="0071094F">
        <w:t xml:space="preserve"> </w:t>
      </w:r>
      <w:r w:rsidR="00D92ED7">
        <w:t>(</w:t>
      </w:r>
    </w:p>
    <w:p w14:paraId="79D0FAD9" w14:textId="2B482F4B" w:rsidR="00D92ED7" w:rsidRDefault="00D92ED7" w:rsidP="00D92ED7">
      <w:pPr>
        <w:pStyle w:val="Body"/>
        <w:ind w:left="360"/>
        <w:rPr>
          <w:rFonts w:hint="eastAsia"/>
          <w:u w:val="single"/>
        </w:rPr>
      </w:pPr>
      <w:proofErr w:type="spellStart"/>
      <w:r>
        <w:rPr>
          <w:u w:val="single"/>
        </w:rPr>
        <w:t>repair_</w:t>
      </w:r>
      <w:r w:rsidR="000B6FCD">
        <w:rPr>
          <w:u w:val="single"/>
        </w:rPr>
        <w:t>order_</w:t>
      </w:r>
      <w:r>
        <w:rPr>
          <w:u w:val="single"/>
        </w:rPr>
        <w:t>id</w:t>
      </w:r>
      <w:proofErr w:type="spellEnd"/>
      <w:r>
        <w:rPr>
          <w:u w:val="single"/>
        </w:rPr>
        <w:t>,</w:t>
      </w:r>
    </w:p>
    <w:p w14:paraId="15F47E5E" w14:textId="493FFA8B" w:rsidR="004D3CE3" w:rsidRDefault="004D3CE3" w:rsidP="00D92ED7">
      <w:pPr>
        <w:pStyle w:val="Body"/>
        <w:ind w:left="360"/>
        <w:rPr>
          <w:rFonts w:hint="eastAsia"/>
          <w:u w:val="single"/>
        </w:rPr>
      </w:pPr>
      <w:r>
        <w:rPr>
          <w:noProof/>
          <w:u w:val="single"/>
          <w14:textOutline w14:w="0" w14:cap="rnd" w14:cmpd="sng" w14:algn="ctr">
            <w14:noFill/>
            <w14:prstDash w14:val="solid"/>
            <w14:bevel/>
          </w14:textOutline>
        </w:rPr>
        <mc:AlternateContent>
          <mc:Choice Requires="wps">
            <w:drawing>
              <wp:anchor distT="0" distB="0" distL="114300" distR="114300" simplePos="0" relativeHeight="251668480" behindDoc="0" locked="0" layoutInCell="1" allowOverlap="1" wp14:anchorId="17589CC4" wp14:editId="4D381D93">
                <wp:simplePos x="0" y="0"/>
                <wp:positionH relativeFrom="column">
                  <wp:posOffset>400050</wp:posOffset>
                </wp:positionH>
                <wp:positionV relativeFrom="paragraph">
                  <wp:posOffset>91440</wp:posOffset>
                </wp:positionV>
                <wp:extent cx="647700" cy="1187450"/>
                <wp:effectExtent l="38100" t="0" r="723900" b="88900"/>
                <wp:wrapNone/>
                <wp:docPr id="10" name="Connector: Elbow 10"/>
                <wp:cNvGraphicFramePr/>
                <a:graphic xmlns:a="http://schemas.openxmlformats.org/drawingml/2006/main">
                  <a:graphicData uri="http://schemas.microsoft.com/office/word/2010/wordprocessingShape">
                    <wps:wsp>
                      <wps:cNvCnPr/>
                      <wps:spPr>
                        <a:xfrm flipH="1">
                          <a:off x="0" y="0"/>
                          <a:ext cx="647700" cy="1187450"/>
                        </a:xfrm>
                        <a:prstGeom prst="bentConnector3">
                          <a:avLst>
                            <a:gd name="adj1" fmla="val -108430"/>
                          </a:avLst>
                        </a:prstGeom>
                        <a:noFill/>
                        <a:ln w="12700" cap="flat">
                          <a:solidFill>
                            <a:schemeClr val="accent1">
                              <a:hueOff val="366345"/>
                              <a:satOff val="11385"/>
                              <a:lumOff val="-23239"/>
                            </a:schemeClr>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0C183A7C" id="Connector: Elbow 10" o:spid="_x0000_s1026" type="#_x0000_t34" style="position:absolute;margin-left:31.5pt;margin-top:7.2pt;width:51pt;height:93.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" adj="-23421" strokecolor="#85b9c9 [3204]" strokeweight="1pt">
                <v:stroke endarrow="block" miterlimit="4"/>
              </v:shape>
            </w:pict>
          </mc:Fallback>
        </mc:AlternateContent>
      </w:r>
      <w:proofErr w:type="spellStart"/>
      <w:r w:rsidR="006F60BE">
        <w:rPr>
          <w:u w:val="single"/>
        </w:rPr>
        <w:t>work</w:t>
      </w:r>
      <w:r w:rsidR="000B6FCD">
        <w:rPr>
          <w:u w:val="single"/>
        </w:rPr>
        <w:t>_task</w:t>
      </w:r>
      <w:r w:rsidR="00D92ED7">
        <w:rPr>
          <w:u w:val="single"/>
        </w:rPr>
        <w:t>_id</w:t>
      </w:r>
      <w:proofErr w:type="spellEnd"/>
      <w:r>
        <w:rPr>
          <w:u w:val="single"/>
        </w:rPr>
        <w:t>,</w:t>
      </w:r>
    </w:p>
    <w:p w14:paraId="0B6A586F" w14:textId="3CDD8735" w:rsidR="00971310" w:rsidRDefault="00971310" w:rsidP="00D92ED7">
      <w:pPr>
        <w:pStyle w:val="Body"/>
        <w:ind w:left="360"/>
        <w:rPr>
          <w:rFonts w:hint="eastAsia"/>
          <w:u w:val="single"/>
        </w:rPr>
      </w:pPr>
      <w:r>
        <w:rPr>
          <w:noProof/>
          <w:u w:val="single"/>
          <w14:textOutline w14:w="0" w14:cap="rnd" w14:cmpd="sng" w14:algn="ctr">
            <w14:noFill/>
            <w14:prstDash w14:val="solid"/>
            <w14:bevel/>
          </w14:textOutline>
        </w:rPr>
        <mc:AlternateContent>
          <mc:Choice Requires="wps">
            <w:drawing>
              <wp:anchor distT="0" distB="0" distL="114300" distR="114300" simplePos="0" relativeHeight="251664384" behindDoc="0" locked="0" layoutInCell="1" allowOverlap="1" wp14:anchorId="1818AC57" wp14:editId="7B80B60D">
                <wp:simplePos x="0" y="0"/>
                <wp:positionH relativeFrom="column">
                  <wp:posOffset>431800</wp:posOffset>
                </wp:positionH>
                <wp:positionV relativeFrom="paragraph">
                  <wp:posOffset>66040</wp:posOffset>
                </wp:positionV>
                <wp:extent cx="558800" cy="1841500"/>
                <wp:effectExtent l="38100" t="0" r="641350" b="101600"/>
                <wp:wrapNone/>
                <wp:docPr id="8" name="Connector: Elbow 8"/>
                <wp:cNvGraphicFramePr/>
                <a:graphic xmlns:a="http://schemas.openxmlformats.org/drawingml/2006/main">
                  <a:graphicData uri="http://schemas.microsoft.com/office/word/2010/wordprocessingShape">
                    <wps:wsp>
                      <wps:cNvCnPr/>
                      <wps:spPr>
                        <a:xfrm flipH="1">
                          <a:off x="0" y="0"/>
                          <a:ext cx="558800" cy="1841500"/>
                        </a:xfrm>
                        <a:prstGeom prst="bentConnector3">
                          <a:avLst>
                            <a:gd name="adj1" fmla="val -108731"/>
                          </a:avLst>
                        </a:prstGeom>
                        <a:noFill/>
                        <a:ln w="12700" cap="flat">
                          <a:solidFill>
                            <a:schemeClr val="accent1">
                              <a:hueOff val="366345"/>
                              <a:satOff val="11385"/>
                              <a:lumOff val="-23239"/>
                            </a:schemeClr>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7D48B988" id="Connector: Elbow 8" o:spid="_x0000_s1026" type="#_x0000_t34" style="position:absolute;margin-left:34pt;margin-top:5.2pt;width:44pt;height:14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" adj="-23486" strokecolor="#85b9c9 [3204]" strokeweight="1pt">
                <v:stroke endarrow="block" miterlimit="4"/>
              </v:shape>
            </w:pict>
          </mc:Fallback>
        </mc:AlternateContent>
      </w:r>
      <w:proofErr w:type="spellStart"/>
      <w:r>
        <w:t>mechanic_id</w:t>
      </w:r>
      <w:proofErr w:type="spellEnd"/>
    </w:p>
    <w:p w14:paraId="5FA0A547" w14:textId="7247DE1D" w:rsidR="004D3CE3" w:rsidRDefault="004D3CE3" w:rsidP="004D3CE3">
      <w:pPr>
        <w:pStyle w:val="Body"/>
        <w:ind w:left="360"/>
        <w:rPr>
          <w:rFonts w:hint="eastAsia"/>
        </w:rPr>
      </w:pPr>
      <w:proofErr w:type="spellStart"/>
      <w:r>
        <w:t>start_date</w:t>
      </w:r>
      <w:proofErr w:type="spellEnd"/>
      <w:r>
        <w:t>,</w:t>
      </w:r>
    </w:p>
    <w:p w14:paraId="3ACBFBE7" w14:textId="06B405DC" w:rsidR="004D3CE3" w:rsidRDefault="004D3CE3" w:rsidP="004D3CE3">
      <w:pPr>
        <w:pStyle w:val="Body"/>
        <w:ind w:left="360"/>
        <w:rPr>
          <w:rFonts w:hint="eastAsia"/>
        </w:rPr>
      </w:pPr>
      <w:proofErr w:type="spellStart"/>
      <w:r>
        <w:t>end_date</w:t>
      </w:r>
      <w:proofErr w:type="spellEnd"/>
      <w:r>
        <w:t>)</w:t>
      </w:r>
    </w:p>
    <w:p w14:paraId="6D81AA90" w14:textId="5B0D3665" w:rsidR="00B05839" w:rsidRPr="00D92ED7" w:rsidRDefault="00B05839" w:rsidP="00D92ED7">
      <w:pPr>
        <w:pStyle w:val="Body"/>
        <w:ind w:left="360"/>
        <w:rPr>
          <w:rFonts w:hint="eastAsia"/>
          <w:u w:val="single"/>
        </w:rPr>
      </w:pPr>
    </w:p>
    <w:p w14:paraId="7431A161" w14:textId="1EECA839" w:rsidR="00332E9C" w:rsidRDefault="00230306" w:rsidP="00332E9C">
      <w:pPr>
        <w:pStyle w:val="Body"/>
        <w:ind w:left="360"/>
        <w:rPr>
          <w:rFonts w:hint="eastAsia"/>
        </w:rPr>
      </w:pPr>
      <w:proofErr w:type="spellStart"/>
      <w:r>
        <w:rPr>
          <w:b/>
          <w:bCs/>
        </w:rPr>
        <w:t>work_</w:t>
      </w:r>
      <w:proofErr w:type="gramStart"/>
      <w:r>
        <w:rPr>
          <w:b/>
          <w:bCs/>
        </w:rPr>
        <w:t>tasks</w:t>
      </w:r>
      <w:proofErr w:type="spellEnd"/>
      <w:r w:rsidR="00332E9C">
        <w:t>(</w:t>
      </w:r>
      <w:proofErr w:type="gramEnd"/>
    </w:p>
    <w:p w14:paraId="21326D5A" w14:textId="60DF42C7" w:rsidR="00332E9C" w:rsidRDefault="00332E9C" w:rsidP="00332E9C">
      <w:pPr>
        <w:pStyle w:val="Body"/>
        <w:ind w:left="360"/>
        <w:rPr>
          <w:rFonts w:hint="eastAsia"/>
        </w:rPr>
      </w:pPr>
      <w:r>
        <w:rPr>
          <w:u w:val="single"/>
        </w:rPr>
        <w:t>id</w:t>
      </w:r>
      <w:r>
        <w:t>,</w:t>
      </w:r>
    </w:p>
    <w:p w14:paraId="42BFE3E4" w14:textId="63CA3EFC" w:rsidR="00332E9C" w:rsidRDefault="00332E9C" w:rsidP="00971310">
      <w:pPr>
        <w:pStyle w:val="Body"/>
        <w:ind w:left="360"/>
        <w:rPr>
          <w:rFonts w:hint="eastAsia"/>
        </w:rPr>
      </w:pPr>
      <w:r>
        <w:t>category</w:t>
      </w:r>
      <w:r w:rsidR="00971310">
        <w:t>)</w:t>
      </w:r>
    </w:p>
    <w:p w14:paraId="48CAFC65" w14:textId="1FE65D58" w:rsidR="00332E9C" w:rsidRDefault="00332E9C" w:rsidP="00332E9C">
      <w:pPr>
        <w:pStyle w:val="Body"/>
        <w:ind w:left="360"/>
        <w:rPr>
          <w:rFonts w:hint="eastAsia"/>
        </w:rPr>
      </w:pPr>
    </w:p>
    <w:p w14:paraId="12EA9138" w14:textId="5EA23755" w:rsidR="00332E9C" w:rsidRDefault="00332E9C" w:rsidP="00332E9C">
      <w:pPr>
        <w:pStyle w:val="Body"/>
        <w:ind w:left="360"/>
        <w:rPr>
          <w:rFonts w:hint="eastAsia"/>
        </w:rPr>
      </w:pPr>
      <w:proofErr w:type="gramStart"/>
      <w:r w:rsidRPr="006A21F2">
        <w:rPr>
          <w:b/>
          <w:bCs/>
        </w:rPr>
        <w:t>mechanics</w:t>
      </w:r>
      <w:r>
        <w:t>(</w:t>
      </w:r>
      <w:proofErr w:type="gramEnd"/>
    </w:p>
    <w:p w14:paraId="70D27B9A" w14:textId="2D0BEF65" w:rsidR="00332E9C" w:rsidRDefault="00332E9C" w:rsidP="00332E9C">
      <w:pPr>
        <w:pStyle w:val="Body"/>
        <w:ind w:left="360"/>
        <w:rPr>
          <w:rFonts w:hint="eastAsia"/>
        </w:rPr>
      </w:pPr>
      <w:r>
        <w:rPr>
          <w:u w:val="single"/>
        </w:rPr>
        <w:t>id</w:t>
      </w:r>
      <w:r>
        <w:t>,</w:t>
      </w:r>
    </w:p>
    <w:p w14:paraId="4D634217" w14:textId="56B7B18E" w:rsidR="00332E9C" w:rsidRDefault="00332E9C" w:rsidP="00332E9C">
      <w:pPr>
        <w:pStyle w:val="Body"/>
        <w:ind w:left="360"/>
        <w:rPr>
          <w:rFonts w:hint="eastAsia"/>
        </w:rPr>
      </w:pPr>
      <w:proofErr w:type="spellStart"/>
      <w:r>
        <w:t>f_name</w:t>
      </w:r>
      <w:proofErr w:type="spellEnd"/>
      <w:r>
        <w:t>,</w:t>
      </w:r>
    </w:p>
    <w:p w14:paraId="6528504B" w14:textId="474239C0" w:rsidR="00332E9C" w:rsidRDefault="00332E9C" w:rsidP="00332E9C">
      <w:pPr>
        <w:pStyle w:val="Body"/>
        <w:ind w:left="360"/>
        <w:rPr>
          <w:rFonts w:hint="eastAsia"/>
        </w:rPr>
      </w:pPr>
      <w:proofErr w:type="spellStart"/>
      <w:r>
        <w:t>l_name</w:t>
      </w:r>
      <w:proofErr w:type="spellEnd"/>
      <w:r>
        <w:t>,</w:t>
      </w:r>
    </w:p>
    <w:p w14:paraId="7216CCAF" w14:textId="207BBD72" w:rsidR="008203E7" w:rsidRDefault="00332E9C" w:rsidP="004D3CE3">
      <w:pPr>
        <w:pStyle w:val="Body"/>
        <w:ind w:left="360"/>
        <w:rPr>
          <w:rFonts w:hint="eastAsia"/>
        </w:rPr>
      </w:pPr>
      <w:r>
        <w:t>rate)</w:t>
      </w:r>
    </w:p>
    <w:p w14:paraId="64D8E244" w14:textId="6F6D35C6" w:rsidR="008203E7" w:rsidRDefault="008203E7" w:rsidP="00332E9C">
      <w:pPr>
        <w:pStyle w:val="Body"/>
        <w:ind w:left="360"/>
        <w:rPr>
          <w:rFonts w:hint="eastAsia"/>
        </w:rPr>
      </w:pPr>
    </w:p>
    <w:p w14:paraId="4BB4DC6C" w14:textId="7478FFDC" w:rsidR="008203E7" w:rsidRDefault="008203E7" w:rsidP="00332E9C">
      <w:pPr>
        <w:pStyle w:val="Body"/>
        <w:ind w:left="360"/>
        <w:rPr>
          <w:rFonts w:hint="eastAsia"/>
        </w:rPr>
      </w:pPr>
    </w:p>
    <w:p w14:paraId="60FC98F3" w14:textId="55849032" w:rsidR="008203E7" w:rsidRDefault="008203E7" w:rsidP="00332E9C">
      <w:pPr>
        <w:pStyle w:val="Body"/>
        <w:ind w:left="360"/>
        <w:rPr>
          <w:rFonts w:hint="eastAsia"/>
        </w:rPr>
      </w:pPr>
    </w:p>
    <w:p w14:paraId="599CB9E9" w14:textId="6C950120" w:rsidR="008203E7" w:rsidRDefault="008203E7" w:rsidP="00332E9C">
      <w:pPr>
        <w:pStyle w:val="Body"/>
        <w:ind w:left="360"/>
        <w:rPr>
          <w:rFonts w:hint="eastAsia"/>
        </w:rPr>
      </w:pPr>
    </w:p>
    <w:p w14:paraId="2B590E87" w14:textId="77777777" w:rsidR="008203E7" w:rsidRDefault="008203E7" w:rsidP="00332E9C">
      <w:pPr>
        <w:pStyle w:val="Body"/>
        <w:ind w:left="360"/>
        <w:rPr>
          <w:rFonts w:hint="eastAsia"/>
        </w:rPr>
      </w:pPr>
    </w:p>
    <w:p w14:paraId="747B7BB9" w14:textId="77777777" w:rsidR="00EB3D1B" w:rsidRPr="00332E9C" w:rsidRDefault="00EB3D1B" w:rsidP="00332E9C">
      <w:pPr>
        <w:pStyle w:val="Body"/>
        <w:ind w:left="360"/>
        <w:rPr>
          <w:rFonts w:ascii="Helvetica Neue" w:hAnsi="Helvetica Neue" w:hint="eastAsia"/>
          <w:b/>
          <w:bCs/>
        </w:rPr>
      </w:pPr>
    </w:p>
    <w:p w14:paraId="066C142F" w14:textId="77777777" w:rsidR="00EB3D1B" w:rsidRDefault="00EB3D1B" w:rsidP="00BC232E">
      <w:pPr>
        <w:pStyle w:val="Body"/>
        <w:rPr>
          <w:rFonts w:hint="eastAsia"/>
        </w:rPr>
      </w:pPr>
    </w:p>
    <w:p w14:paraId="1F5001D9" w14:textId="77777777" w:rsidR="00EB3D1B" w:rsidRDefault="00EB3D1B" w:rsidP="00BC232E">
      <w:pPr>
        <w:pStyle w:val="Body"/>
        <w:rPr>
          <w:rFonts w:hint="eastAsia"/>
        </w:rPr>
      </w:pPr>
    </w:p>
    <w:p w14:paraId="18A2AF82" w14:textId="77777777" w:rsidR="00EB3D1B" w:rsidRDefault="00EB3D1B" w:rsidP="00BC232E">
      <w:pPr>
        <w:pStyle w:val="Body"/>
        <w:rPr>
          <w:rFonts w:hint="eastAsia"/>
        </w:rPr>
      </w:pPr>
    </w:p>
    <w:p w14:paraId="5D8DFDA2" w14:textId="3433D509" w:rsidR="00EB3D1B" w:rsidRDefault="00EB3D1B" w:rsidP="00BC232E">
      <w:pPr>
        <w:pStyle w:val="Body"/>
        <w:rPr>
          <w:rFonts w:hint="eastAsia"/>
        </w:rPr>
        <w:sectPr w:rsidR="00EB3D1B" w:rsidSect="00EB3D1B">
          <w:type w:val="continuous"/>
          <w:pgSz w:w="12240" w:h="15840"/>
          <w:pgMar w:top="2520" w:right="1195" w:bottom="1800" w:left="1195" w:header="720" w:footer="1037" w:gutter="0"/>
          <w:cols w:num="2" w:space="720"/>
        </w:sectPr>
      </w:pPr>
    </w:p>
    <w:p w14:paraId="2C930571" w14:textId="1F4481EA" w:rsidR="000179F7" w:rsidRDefault="000179F7" w:rsidP="000179F7">
      <w:pPr>
        <w:pStyle w:val="Body2"/>
        <w:ind w:left="360"/>
        <w:rPr>
          <w:rFonts w:hint="eastAsia"/>
        </w:rPr>
      </w:pPr>
    </w:p>
    <w:p w14:paraId="4B03E506" w14:textId="77777777" w:rsidR="00650878" w:rsidRPr="0071094F" w:rsidRDefault="00650878" w:rsidP="00650878">
      <w:pPr>
        <w:pStyle w:val="Body2"/>
        <w:rPr>
          <w:rFonts w:hint="eastAsia"/>
        </w:rPr>
      </w:pPr>
    </w:p>
    <w:sectPr w:rsidR="00650878" w:rsidRPr="0071094F" w:rsidSect="00EB3D1B">
      <w:type w:val="continuous"/>
      <w:pgSz w:w="12240" w:h="15840"/>
      <w:pgMar w:top="2520" w:right="1195" w:bottom="1800" w:left="1195" w:header="720" w:footer="10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D2D603" w14:textId="77777777" w:rsidR="00FA0218" w:rsidRDefault="00FA0218">
      <w:r>
        <w:separator/>
      </w:r>
    </w:p>
  </w:endnote>
  <w:endnote w:type="continuationSeparator" w:id="0">
    <w:p w14:paraId="21BC445C" w14:textId="77777777" w:rsidR="00FA0218" w:rsidRDefault="00FA0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UltraLight">
    <w:altName w:val="Arial"/>
    <w:charset w:val="00"/>
    <w:family w:val="roman"/>
    <w:pitch w:val="default"/>
  </w:font>
  <w:font w:name="Helvetica Neue">
    <w:altName w:val="Arial"/>
    <w:charset w:val="00"/>
    <w:family w:val="roman"/>
    <w:pitch w:val="default"/>
  </w:font>
  <w:font w:name="Helvetica Neue Light">
    <w:altName w:val="Arial Nova Light"/>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E0A9C" w14:textId="5A3A03B6" w:rsidR="00563F7A" w:rsidRDefault="005B633A">
    <w:r>
      <w:rPr>
        <w:noProof/>
        <w:color w:val="85B9C9" w:themeColor="accent1"/>
      </w:rPr>
      <mc:AlternateContent>
        <mc:Choice Requires="wps">
          <w:drawing>
            <wp:anchor distT="0" distB="0" distL="114300" distR="114300" simplePos="0" relativeHeight="251661312" behindDoc="0" locked="0" layoutInCell="1" allowOverlap="1" wp14:anchorId="7EAD4FD4" wp14:editId="59DC7BBD">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9B851B0"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8e7c62 [1614]" strokeweight="1.25pt">
              <w10:wrap anchorx="page" anchory="page"/>
            </v:rect>
          </w:pict>
        </mc:Fallback>
      </mc:AlternateContent>
    </w:r>
    <w:r>
      <w:rPr>
        <w:color w:val="85B9C9" w:themeColor="accent1"/>
      </w:rPr>
      <w:t xml:space="preserve"> </w:t>
    </w:r>
    <w:r>
      <w:rPr>
        <w:rFonts w:asciiTheme="majorHAnsi" w:eastAsiaTheme="majorEastAsia" w:hAnsiTheme="majorHAnsi" w:cstheme="majorBidi"/>
        <w:color w:val="85B9C9" w:themeColor="accent1"/>
        <w:sz w:val="20"/>
        <w:szCs w:val="20"/>
      </w:rPr>
      <w:t xml:space="preserve">pg. </w:t>
    </w:r>
    <w:r>
      <w:rPr>
        <w:rFonts w:asciiTheme="minorHAnsi" w:eastAsiaTheme="minorEastAsia" w:hAnsiTheme="minorHAnsi" w:cstheme="minorBidi"/>
        <w:color w:val="85B9C9" w:themeColor="accent1"/>
        <w:sz w:val="20"/>
        <w:szCs w:val="20"/>
      </w:rPr>
      <w:fldChar w:fldCharType="begin"/>
    </w:r>
    <w:r>
      <w:rPr>
        <w:color w:val="85B9C9" w:themeColor="accent1"/>
        <w:sz w:val="20"/>
        <w:szCs w:val="20"/>
      </w:rPr>
      <w:instrText xml:space="preserve"> PAGE    \* MERGEFORMAT </w:instrText>
    </w:r>
    <w:r>
      <w:rPr>
        <w:rFonts w:asciiTheme="minorHAnsi" w:eastAsiaTheme="minorEastAsia" w:hAnsiTheme="minorHAnsi" w:cstheme="minorBidi"/>
        <w:color w:val="85B9C9" w:themeColor="accent1"/>
        <w:sz w:val="20"/>
        <w:szCs w:val="20"/>
      </w:rPr>
      <w:fldChar w:fldCharType="separate"/>
    </w:r>
    <w:r>
      <w:rPr>
        <w:rFonts w:asciiTheme="majorHAnsi" w:eastAsiaTheme="majorEastAsia" w:hAnsiTheme="majorHAnsi" w:cstheme="majorBidi"/>
        <w:noProof/>
        <w:color w:val="85B9C9" w:themeColor="accent1"/>
        <w:sz w:val="20"/>
        <w:szCs w:val="20"/>
      </w:rPr>
      <w:t>2</w:t>
    </w:r>
    <w:r>
      <w:rPr>
        <w:rFonts w:asciiTheme="majorHAnsi" w:eastAsiaTheme="majorEastAsia" w:hAnsiTheme="majorHAnsi" w:cstheme="majorBidi"/>
        <w:noProof/>
        <w:color w:val="85B9C9"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81891F" w14:textId="77777777" w:rsidR="00FA0218" w:rsidRDefault="00FA0218">
      <w:r>
        <w:separator/>
      </w:r>
    </w:p>
  </w:footnote>
  <w:footnote w:type="continuationSeparator" w:id="0">
    <w:p w14:paraId="31486E57" w14:textId="77777777" w:rsidR="00FA0218" w:rsidRDefault="00FA02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40B7C" w14:textId="77777777" w:rsidR="00563F7A" w:rsidRDefault="00BD1B99">
    <w:r>
      <w:rPr>
        <w:noProof/>
      </w:rPr>
      <mc:AlternateContent>
        <mc:Choice Requires="wps">
          <w:drawing>
            <wp:anchor distT="152400" distB="152400" distL="152400" distR="152400" simplePos="0" relativeHeight="251658240" behindDoc="1" locked="0" layoutInCell="1" allowOverlap="1" wp14:anchorId="3ACACBF0" wp14:editId="10FE8A09">
              <wp:simplePos x="0" y="0"/>
              <wp:positionH relativeFrom="page">
                <wp:posOffset>762000</wp:posOffset>
              </wp:positionH>
              <wp:positionV relativeFrom="page">
                <wp:posOffset>723900</wp:posOffset>
              </wp:positionV>
              <wp:extent cx="6249425" cy="1"/>
              <wp:effectExtent l="0" t="0" r="0" b="0"/>
              <wp:wrapNone/>
              <wp:docPr id="1073741825" name="officeArt object"/>
              <wp:cNvGraphicFramePr/>
              <a:graphic xmlns:a="http://schemas.openxmlformats.org/drawingml/2006/main">
                <a:graphicData uri="http://schemas.microsoft.com/office/word/2010/wordprocessingShape">
                  <wps:wsp>
                    <wps:cNvCnPr/>
                    <wps:spPr>
                      <a:xfrm flipV="1">
                        <a:off x="0" y="0"/>
                        <a:ext cx="6249425" cy="1"/>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28"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10023890" wp14:editId="4040B61E">
              <wp:simplePos x="0" y="0"/>
              <wp:positionH relativeFrom="page">
                <wp:posOffset>762000</wp:posOffset>
              </wp:positionH>
              <wp:positionV relativeFrom="page">
                <wp:posOffset>9169400</wp:posOffset>
              </wp:positionV>
              <wp:extent cx="6248400" cy="3"/>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248400"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29"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025D1"/>
    <w:multiLevelType w:val="hybridMultilevel"/>
    <w:tmpl w:val="1E446A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A3D31A7"/>
    <w:multiLevelType w:val="hybridMultilevel"/>
    <w:tmpl w:val="BD588AEC"/>
    <w:lvl w:ilvl="0" w:tplc="E770735A">
      <w:start w:val="1"/>
      <w:numFmt w:val="bullet"/>
      <w:lvlText w:val="•"/>
      <w:lvlJc w:val="left"/>
      <w:pPr>
        <w:ind w:left="360" w:hanging="360"/>
      </w:pPr>
      <w:rPr>
        <w:rFonts w:hAnsi="Arial Unicode MS"/>
        <w:caps w:val="0"/>
        <w:smallCaps w:val="0"/>
        <w:strike w:val="0"/>
        <w:dstrike w:val="0"/>
        <w:outline w:val="0"/>
        <w:emboss w:val="0"/>
        <w:imprint w:val="0"/>
        <w:color w:val="auto"/>
        <w:spacing w:val="0"/>
        <w:w w:val="100"/>
        <w:kern w:val="0"/>
        <w:position w:val="0"/>
        <w:highlight w:val="none"/>
        <w:vertAlign w:val="baseline"/>
      </w:rPr>
    </w:lvl>
    <w:lvl w:ilvl="1" w:tplc="A8E4E370">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472D7C0">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E3EC29E">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A7648E4">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1349B4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E8E58E2">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5BE967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A1CBAB4">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671A2847"/>
    <w:multiLevelType w:val="hybridMultilevel"/>
    <w:tmpl w:val="8278A5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 Fillerup">
    <w15:presenceInfo w15:providerId="Windows Live" w15:userId="0e23a25502b443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F7A"/>
    <w:rsid w:val="00006BC0"/>
    <w:rsid w:val="000179F7"/>
    <w:rsid w:val="000260FF"/>
    <w:rsid w:val="00026E39"/>
    <w:rsid w:val="00033371"/>
    <w:rsid w:val="000367C9"/>
    <w:rsid w:val="00037E55"/>
    <w:rsid w:val="00057F36"/>
    <w:rsid w:val="0009781C"/>
    <w:rsid w:val="000A04D6"/>
    <w:rsid w:val="000B6FCD"/>
    <w:rsid w:val="000C1663"/>
    <w:rsid w:val="000C5E40"/>
    <w:rsid w:val="000D05A8"/>
    <w:rsid w:val="000E2F68"/>
    <w:rsid w:val="000E5D33"/>
    <w:rsid w:val="000E61CE"/>
    <w:rsid w:val="000F2575"/>
    <w:rsid w:val="000F5B17"/>
    <w:rsid w:val="00101F66"/>
    <w:rsid w:val="00106A26"/>
    <w:rsid w:val="00114D2C"/>
    <w:rsid w:val="00114FBE"/>
    <w:rsid w:val="00135038"/>
    <w:rsid w:val="00143087"/>
    <w:rsid w:val="001472F3"/>
    <w:rsid w:val="001857C6"/>
    <w:rsid w:val="001905EA"/>
    <w:rsid w:val="0019373A"/>
    <w:rsid w:val="001C52A1"/>
    <w:rsid w:val="001C5862"/>
    <w:rsid w:val="001D38AD"/>
    <w:rsid w:val="001F0417"/>
    <w:rsid w:val="00200432"/>
    <w:rsid w:val="00202B60"/>
    <w:rsid w:val="00211A25"/>
    <w:rsid w:val="0021721F"/>
    <w:rsid w:val="00217A8A"/>
    <w:rsid w:val="00225D83"/>
    <w:rsid w:val="00230306"/>
    <w:rsid w:val="00231BAC"/>
    <w:rsid w:val="002368D0"/>
    <w:rsid w:val="00252FDC"/>
    <w:rsid w:val="00253B47"/>
    <w:rsid w:val="00266440"/>
    <w:rsid w:val="0027679E"/>
    <w:rsid w:val="00281BF7"/>
    <w:rsid w:val="00282FB8"/>
    <w:rsid w:val="002843BE"/>
    <w:rsid w:val="00284684"/>
    <w:rsid w:val="00286E83"/>
    <w:rsid w:val="00291747"/>
    <w:rsid w:val="002C17DE"/>
    <w:rsid w:val="002C2465"/>
    <w:rsid w:val="002C4928"/>
    <w:rsid w:val="002D2ADC"/>
    <w:rsid w:val="002E0ED2"/>
    <w:rsid w:val="002E2889"/>
    <w:rsid w:val="002E3475"/>
    <w:rsid w:val="002E67E3"/>
    <w:rsid w:val="002F16B9"/>
    <w:rsid w:val="002F4AFC"/>
    <w:rsid w:val="002F7507"/>
    <w:rsid w:val="002F7903"/>
    <w:rsid w:val="00313FB4"/>
    <w:rsid w:val="00332E9C"/>
    <w:rsid w:val="003378A2"/>
    <w:rsid w:val="00337B25"/>
    <w:rsid w:val="00346E4F"/>
    <w:rsid w:val="003543B1"/>
    <w:rsid w:val="00356EFA"/>
    <w:rsid w:val="00357806"/>
    <w:rsid w:val="00363F3E"/>
    <w:rsid w:val="003705A9"/>
    <w:rsid w:val="00391343"/>
    <w:rsid w:val="00391402"/>
    <w:rsid w:val="0039447E"/>
    <w:rsid w:val="003A5F40"/>
    <w:rsid w:val="003B1594"/>
    <w:rsid w:val="003C11C2"/>
    <w:rsid w:val="003C3264"/>
    <w:rsid w:val="003C3603"/>
    <w:rsid w:val="003E09CF"/>
    <w:rsid w:val="003E3D9B"/>
    <w:rsid w:val="003E6D5F"/>
    <w:rsid w:val="003F1399"/>
    <w:rsid w:val="00411292"/>
    <w:rsid w:val="00420B68"/>
    <w:rsid w:val="00420F19"/>
    <w:rsid w:val="004540D1"/>
    <w:rsid w:val="004555EA"/>
    <w:rsid w:val="00457C80"/>
    <w:rsid w:val="004713E2"/>
    <w:rsid w:val="00474770"/>
    <w:rsid w:val="004755ED"/>
    <w:rsid w:val="0047601D"/>
    <w:rsid w:val="0047643B"/>
    <w:rsid w:val="004A2A8E"/>
    <w:rsid w:val="004D3CE3"/>
    <w:rsid w:val="004E39F5"/>
    <w:rsid w:val="00511110"/>
    <w:rsid w:val="00555865"/>
    <w:rsid w:val="0056300F"/>
    <w:rsid w:val="00563F7A"/>
    <w:rsid w:val="00565DA1"/>
    <w:rsid w:val="00572914"/>
    <w:rsid w:val="0058582C"/>
    <w:rsid w:val="00586B6D"/>
    <w:rsid w:val="0059787E"/>
    <w:rsid w:val="005A545A"/>
    <w:rsid w:val="005B513F"/>
    <w:rsid w:val="005B633A"/>
    <w:rsid w:val="005D1935"/>
    <w:rsid w:val="005D4FB7"/>
    <w:rsid w:val="005E167A"/>
    <w:rsid w:val="00602962"/>
    <w:rsid w:val="006130EC"/>
    <w:rsid w:val="00613B61"/>
    <w:rsid w:val="00623154"/>
    <w:rsid w:val="00631463"/>
    <w:rsid w:val="00650878"/>
    <w:rsid w:val="00653AE3"/>
    <w:rsid w:val="006712FE"/>
    <w:rsid w:val="006A21F2"/>
    <w:rsid w:val="006A649A"/>
    <w:rsid w:val="006C0797"/>
    <w:rsid w:val="006E2B46"/>
    <w:rsid w:val="006F60BE"/>
    <w:rsid w:val="00703179"/>
    <w:rsid w:val="0071094F"/>
    <w:rsid w:val="00711CF6"/>
    <w:rsid w:val="00724F71"/>
    <w:rsid w:val="00725BF2"/>
    <w:rsid w:val="007308BE"/>
    <w:rsid w:val="007410BB"/>
    <w:rsid w:val="00752263"/>
    <w:rsid w:val="00763537"/>
    <w:rsid w:val="00773617"/>
    <w:rsid w:val="007A0011"/>
    <w:rsid w:val="007A47BF"/>
    <w:rsid w:val="007A504C"/>
    <w:rsid w:val="007C07EA"/>
    <w:rsid w:val="007C2A99"/>
    <w:rsid w:val="007D304E"/>
    <w:rsid w:val="007D4853"/>
    <w:rsid w:val="007D58CE"/>
    <w:rsid w:val="007D7544"/>
    <w:rsid w:val="007F4318"/>
    <w:rsid w:val="008002BB"/>
    <w:rsid w:val="00802C7E"/>
    <w:rsid w:val="00807510"/>
    <w:rsid w:val="008203E7"/>
    <w:rsid w:val="0082340F"/>
    <w:rsid w:val="00826393"/>
    <w:rsid w:val="00836DEF"/>
    <w:rsid w:val="00845414"/>
    <w:rsid w:val="00852A4A"/>
    <w:rsid w:val="0086090F"/>
    <w:rsid w:val="0086229C"/>
    <w:rsid w:val="0086683F"/>
    <w:rsid w:val="00870187"/>
    <w:rsid w:val="00876475"/>
    <w:rsid w:val="00885D1D"/>
    <w:rsid w:val="008961B7"/>
    <w:rsid w:val="008A4814"/>
    <w:rsid w:val="008A606B"/>
    <w:rsid w:val="008B2A52"/>
    <w:rsid w:val="008C26D8"/>
    <w:rsid w:val="008D0F6C"/>
    <w:rsid w:val="008D597B"/>
    <w:rsid w:val="008E7668"/>
    <w:rsid w:val="00901C57"/>
    <w:rsid w:val="00927045"/>
    <w:rsid w:val="00927CF2"/>
    <w:rsid w:val="00935E9B"/>
    <w:rsid w:val="0094413D"/>
    <w:rsid w:val="009530E2"/>
    <w:rsid w:val="00954258"/>
    <w:rsid w:val="009549E0"/>
    <w:rsid w:val="009623E9"/>
    <w:rsid w:val="00965EEF"/>
    <w:rsid w:val="00971310"/>
    <w:rsid w:val="00972692"/>
    <w:rsid w:val="00974F5D"/>
    <w:rsid w:val="00977323"/>
    <w:rsid w:val="009C331F"/>
    <w:rsid w:val="009C449E"/>
    <w:rsid w:val="009C5104"/>
    <w:rsid w:val="009C6380"/>
    <w:rsid w:val="009D03DA"/>
    <w:rsid w:val="009D0BB6"/>
    <w:rsid w:val="009E152E"/>
    <w:rsid w:val="00A02110"/>
    <w:rsid w:val="00A155D7"/>
    <w:rsid w:val="00A1562A"/>
    <w:rsid w:val="00A2372F"/>
    <w:rsid w:val="00A30ABB"/>
    <w:rsid w:val="00A32201"/>
    <w:rsid w:val="00A453FC"/>
    <w:rsid w:val="00A62EC7"/>
    <w:rsid w:val="00A90829"/>
    <w:rsid w:val="00AA0BAF"/>
    <w:rsid w:val="00AA3484"/>
    <w:rsid w:val="00AA6395"/>
    <w:rsid w:val="00AB117E"/>
    <w:rsid w:val="00AB2C7B"/>
    <w:rsid w:val="00AD569F"/>
    <w:rsid w:val="00AE7230"/>
    <w:rsid w:val="00AF1C94"/>
    <w:rsid w:val="00AF1F8D"/>
    <w:rsid w:val="00B05839"/>
    <w:rsid w:val="00B068B7"/>
    <w:rsid w:val="00B12185"/>
    <w:rsid w:val="00B16832"/>
    <w:rsid w:val="00B47B49"/>
    <w:rsid w:val="00B54611"/>
    <w:rsid w:val="00B57791"/>
    <w:rsid w:val="00B60AA7"/>
    <w:rsid w:val="00B616E1"/>
    <w:rsid w:val="00B84710"/>
    <w:rsid w:val="00B85D05"/>
    <w:rsid w:val="00B90EDB"/>
    <w:rsid w:val="00B964DB"/>
    <w:rsid w:val="00BA111E"/>
    <w:rsid w:val="00BA12AC"/>
    <w:rsid w:val="00BB1FCD"/>
    <w:rsid w:val="00BB3F63"/>
    <w:rsid w:val="00BC232E"/>
    <w:rsid w:val="00BD1B99"/>
    <w:rsid w:val="00BD38EA"/>
    <w:rsid w:val="00BD5E14"/>
    <w:rsid w:val="00C0431E"/>
    <w:rsid w:val="00C22B6E"/>
    <w:rsid w:val="00C3147B"/>
    <w:rsid w:val="00C34689"/>
    <w:rsid w:val="00C36B80"/>
    <w:rsid w:val="00C56DEB"/>
    <w:rsid w:val="00C65684"/>
    <w:rsid w:val="00C90B07"/>
    <w:rsid w:val="00CA176D"/>
    <w:rsid w:val="00CB061E"/>
    <w:rsid w:val="00CB3602"/>
    <w:rsid w:val="00CC3227"/>
    <w:rsid w:val="00CD1356"/>
    <w:rsid w:val="00CD337E"/>
    <w:rsid w:val="00CD6956"/>
    <w:rsid w:val="00CF7481"/>
    <w:rsid w:val="00D401F3"/>
    <w:rsid w:val="00D449BA"/>
    <w:rsid w:val="00D52AE9"/>
    <w:rsid w:val="00D85E3A"/>
    <w:rsid w:val="00D868F6"/>
    <w:rsid w:val="00D92ED7"/>
    <w:rsid w:val="00DA2FED"/>
    <w:rsid w:val="00DC234D"/>
    <w:rsid w:val="00DD4232"/>
    <w:rsid w:val="00DE3BA2"/>
    <w:rsid w:val="00DF794F"/>
    <w:rsid w:val="00E013A9"/>
    <w:rsid w:val="00E101DD"/>
    <w:rsid w:val="00E13E1C"/>
    <w:rsid w:val="00E155E7"/>
    <w:rsid w:val="00E25856"/>
    <w:rsid w:val="00E419E9"/>
    <w:rsid w:val="00E41DB3"/>
    <w:rsid w:val="00E43AE7"/>
    <w:rsid w:val="00E50CA5"/>
    <w:rsid w:val="00E524B3"/>
    <w:rsid w:val="00E61CEB"/>
    <w:rsid w:val="00E65936"/>
    <w:rsid w:val="00E65CE1"/>
    <w:rsid w:val="00E94EE4"/>
    <w:rsid w:val="00E9693C"/>
    <w:rsid w:val="00EA42DB"/>
    <w:rsid w:val="00EB1BC3"/>
    <w:rsid w:val="00EB3D1B"/>
    <w:rsid w:val="00EC0942"/>
    <w:rsid w:val="00ED6959"/>
    <w:rsid w:val="00ED6CE7"/>
    <w:rsid w:val="00EE3326"/>
    <w:rsid w:val="00EF4D2D"/>
    <w:rsid w:val="00F07BBB"/>
    <w:rsid w:val="00F156B8"/>
    <w:rsid w:val="00F24030"/>
    <w:rsid w:val="00F44BFC"/>
    <w:rsid w:val="00F54E03"/>
    <w:rsid w:val="00F61959"/>
    <w:rsid w:val="00F647E5"/>
    <w:rsid w:val="00F7116B"/>
    <w:rsid w:val="00F724BD"/>
    <w:rsid w:val="00F779EE"/>
    <w:rsid w:val="00F87695"/>
    <w:rsid w:val="00FA0218"/>
    <w:rsid w:val="00FB009B"/>
    <w:rsid w:val="00FB2477"/>
    <w:rsid w:val="00FB6339"/>
    <w:rsid w:val="00FC4F20"/>
    <w:rsid w:val="00FD0003"/>
    <w:rsid w:val="00FD1C74"/>
    <w:rsid w:val="00FD32B2"/>
    <w:rsid w:val="00FD5706"/>
    <w:rsid w:val="00FE08D1"/>
    <w:rsid w:val="00FE5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BEA23"/>
  <w15:docId w15:val="{504BD903-F566-487E-A602-DE971F7B2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DD4232"/>
    <w:pPr>
      <w:keepNext/>
      <w:keepLines/>
      <w:spacing w:before="240"/>
      <w:outlineLvl w:val="0"/>
    </w:pPr>
    <w:rPr>
      <w:rFonts w:asciiTheme="majorHAnsi" w:eastAsiaTheme="majorEastAsia" w:hAnsiTheme="majorHAnsi" w:cstheme="majorBidi"/>
      <w:color w:val="4C96AD" w:themeColor="accent1" w:themeShade="BF"/>
      <w:sz w:val="32"/>
      <w:szCs w:val="32"/>
    </w:rPr>
  </w:style>
  <w:style w:type="paragraph" w:styleId="Heading2">
    <w:name w:val="heading 2"/>
    <w:next w:val="Body2"/>
    <w:uiPriority w:val="9"/>
    <w:unhideWhenUsed/>
    <w:qFormat/>
    <w:pPr>
      <w:spacing w:before="200" w:after="140"/>
      <w:outlineLvl w:val="1"/>
    </w:pPr>
    <w:rPr>
      <w:rFonts w:ascii="Helvetica Neue" w:hAnsi="Helvetica Neue" w:cs="Arial Unicode MS"/>
      <w:b/>
      <w:bCs/>
      <w:color w:val="367DA2"/>
      <w:sz w:val="22"/>
      <w:szCs w:val="22"/>
      <w14:textOutline w14:w="0" w14:cap="flat" w14:cmpd="sng" w14:algn="ctr">
        <w14:noFill/>
        <w14:prstDash w14:val="solid"/>
        <w14:bevel/>
      </w14:textOutline>
    </w:rPr>
  </w:style>
  <w:style w:type="paragraph" w:styleId="Heading4">
    <w:name w:val="heading 4"/>
    <w:basedOn w:val="Normal"/>
    <w:next w:val="Normal"/>
    <w:link w:val="Heading4Char"/>
    <w:uiPriority w:val="9"/>
    <w:unhideWhenUsed/>
    <w:qFormat/>
    <w:rsid w:val="00653AE3"/>
    <w:pPr>
      <w:keepNext/>
      <w:keepLines/>
      <w:spacing w:before="40"/>
      <w:outlineLvl w:val="3"/>
    </w:pPr>
    <w:rPr>
      <w:rFonts w:asciiTheme="majorHAnsi" w:eastAsiaTheme="majorEastAsia" w:hAnsiTheme="majorHAnsi" w:cstheme="majorBidi"/>
      <w:i/>
      <w:iCs/>
      <w:color w:val="4C96AD"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2"/>
    <w:uiPriority w:val="10"/>
    <w:qFormat/>
    <w:pPr>
      <w:keepNext/>
      <w:spacing w:line="288" w:lineRule="auto"/>
    </w:pPr>
    <w:rPr>
      <w:rFonts w:ascii="Helvetica Neue UltraLight" w:hAnsi="Helvetica Neue UltraLight" w:cs="Arial Unicode MS"/>
      <w:color w:val="000000"/>
      <w:spacing w:val="16"/>
      <w:sz w:val="56"/>
      <w:szCs w:val="56"/>
      <w14:textOutline w14:w="0" w14:cap="flat" w14:cmpd="sng" w14:algn="ctr">
        <w14:noFill/>
        <w14:prstDash w14:val="solid"/>
        <w14:bevel/>
      </w14:textOutline>
    </w:rPr>
  </w:style>
  <w:style w:type="paragraph" w:customStyle="1" w:styleId="Body2">
    <w:name w:val="Body 2"/>
    <w:pPr>
      <w:suppressAutoHyphens/>
      <w:spacing w:after="180" w:line="288" w:lineRule="auto"/>
    </w:pPr>
    <w:rPr>
      <w:rFonts w:ascii="Helvetica Neue Light" w:hAnsi="Helvetica Neue Light" w:cs="Arial Unicode MS"/>
      <w:color w:val="000000"/>
      <w14:textOutline w14:w="0" w14:cap="flat" w14:cmpd="sng" w14:algn="ctr">
        <w14:noFill/>
        <w14:prstDash w14:val="solid"/>
        <w14:bevel/>
      </w14:textOutline>
    </w:rPr>
  </w:style>
  <w:style w:type="paragraph" w:customStyle="1" w:styleId="Body">
    <w:name w:val="Body"/>
    <w:pPr>
      <w:spacing w:line="312" w:lineRule="auto"/>
    </w:pPr>
    <w:rPr>
      <w:rFonts w:ascii="Helvetica Neue Light" w:hAnsi="Helvetica Neue Light" w:cs="Arial Unicode MS"/>
      <w:color w:val="000000"/>
      <w14:textOutline w14:w="0" w14:cap="flat" w14:cmpd="sng" w14:algn="ctr">
        <w14:noFill/>
        <w14:prstDash w14:val="solid"/>
        <w14:bevel/>
      </w14:textOutline>
    </w:rPr>
  </w:style>
  <w:style w:type="paragraph" w:customStyle="1" w:styleId="Subheading">
    <w:name w:val="Subheading"/>
    <w:next w:val="Body2"/>
    <w:pPr>
      <w:spacing w:line="288" w:lineRule="auto"/>
      <w:outlineLvl w:val="0"/>
    </w:pPr>
    <w:rPr>
      <w:rFonts w:ascii="Helvetica Neue" w:hAnsi="Helvetica Neue" w:cs="Arial Unicode MS"/>
      <w:b/>
      <w:bCs/>
      <w:caps/>
      <w:color w:val="367DA2"/>
      <w:spacing w:val="4"/>
      <w:sz w:val="22"/>
      <w:szCs w:val="22"/>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8D0F6C"/>
    <w:rPr>
      <w:sz w:val="16"/>
      <w:szCs w:val="16"/>
    </w:rPr>
  </w:style>
  <w:style w:type="paragraph" w:styleId="CommentText">
    <w:name w:val="annotation text"/>
    <w:basedOn w:val="Normal"/>
    <w:link w:val="CommentTextChar"/>
    <w:uiPriority w:val="99"/>
    <w:semiHidden/>
    <w:unhideWhenUsed/>
    <w:rsid w:val="008D0F6C"/>
    <w:rPr>
      <w:sz w:val="20"/>
      <w:szCs w:val="20"/>
    </w:rPr>
  </w:style>
  <w:style w:type="character" w:customStyle="1" w:styleId="CommentTextChar">
    <w:name w:val="Comment Text Char"/>
    <w:basedOn w:val="DefaultParagraphFont"/>
    <w:link w:val="CommentText"/>
    <w:uiPriority w:val="99"/>
    <w:semiHidden/>
    <w:rsid w:val="008D0F6C"/>
  </w:style>
  <w:style w:type="paragraph" w:styleId="CommentSubject">
    <w:name w:val="annotation subject"/>
    <w:basedOn w:val="CommentText"/>
    <w:next w:val="CommentText"/>
    <w:link w:val="CommentSubjectChar"/>
    <w:uiPriority w:val="99"/>
    <w:semiHidden/>
    <w:unhideWhenUsed/>
    <w:rsid w:val="008D0F6C"/>
    <w:rPr>
      <w:b/>
      <w:bCs/>
    </w:rPr>
  </w:style>
  <w:style w:type="character" w:customStyle="1" w:styleId="CommentSubjectChar">
    <w:name w:val="Comment Subject Char"/>
    <w:basedOn w:val="CommentTextChar"/>
    <w:link w:val="CommentSubject"/>
    <w:uiPriority w:val="99"/>
    <w:semiHidden/>
    <w:rsid w:val="008D0F6C"/>
    <w:rPr>
      <w:b/>
      <w:bCs/>
    </w:rPr>
  </w:style>
  <w:style w:type="paragraph" w:styleId="BalloonText">
    <w:name w:val="Balloon Text"/>
    <w:basedOn w:val="Normal"/>
    <w:link w:val="BalloonTextChar"/>
    <w:uiPriority w:val="99"/>
    <w:semiHidden/>
    <w:unhideWhenUsed/>
    <w:rsid w:val="008D0F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F6C"/>
    <w:rPr>
      <w:rFonts w:ascii="Segoe UI" w:hAnsi="Segoe UI" w:cs="Segoe UI"/>
      <w:sz w:val="18"/>
      <w:szCs w:val="18"/>
    </w:rPr>
  </w:style>
  <w:style w:type="paragraph" w:styleId="Header">
    <w:name w:val="header"/>
    <w:basedOn w:val="Normal"/>
    <w:link w:val="HeaderChar"/>
    <w:uiPriority w:val="99"/>
    <w:unhideWhenUsed/>
    <w:rsid w:val="005B633A"/>
    <w:pPr>
      <w:tabs>
        <w:tab w:val="center" w:pos="4680"/>
        <w:tab w:val="right" w:pos="9360"/>
      </w:tabs>
    </w:pPr>
  </w:style>
  <w:style w:type="character" w:customStyle="1" w:styleId="HeaderChar">
    <w:name w:val="Header Char"/>
    <w:basedOn w:val="DefaultParagraphFont"/>
    <w:link w:val="Header"/>
    <w:uiPriority w:val="99"/>
    <w:rsid w:val="005B633A"/>
    <w:rPr>
      <w:sz w:val="24"/>
      <w:szCs w:val="24"/>
    </w:rPr>
  </w:style>
  <w:style w:type="paragraph" w:styleId="Footer">
    <w:name w:val="footer"/>
    <w:basedOn w:val="Normal"/>
    <w:link w:val="FooterChar"/>
    <w:uiPriority w:val="99"/>
    <w:unhideWhenUsed/>
    <w:rsid w:val="005B633A"/>
    <w:pPr>
      <w:tabs>
        <w:tab w:val="center" w:pos="4680"/>
        <w:tab w:val="right" w:pos="9360"/>
      </w:tabs>
    </w:pPr>
  </w:style>
  <w:style w:type="character" w:customStyle="1" w:styleId="FooterChar">
    <w:name w:val="Footer Char"/>
    <w:basedOn w:val="DefaultParagraphFont"/>
    <w:link w:val="Footer"/>
    <w:uiPriority w:val="99"/>
    <w:rsid w:val="005B633A"/>
    <w:rPr>
      <w:sz w:val="24"/>
      <w:szCs w:val="24"/>
    </w:rPr>
  </w:style>
  <w:style w:type="table" w:styleId="TableGrid">
    <w:name w:val="Table Grid"/>
    <w:basedOn w:val="TableNormal"/>
    <w:uiPriority w:val="39"/>
    <w:rsid w:val="00FC4F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D4232"/>
    <w:rPr>
      <w:rFonts w:asciiTheme="majorHAnsi" w:eastAsiaTheme="majorEastAsia" w:hAnsiTheme="majorHAnsi" w:cstheme="majorBidi"/>
      <w:color w:val="4C96AD" w:themeColor="accent1" w:themeShade="BF"/>
      <w:sz w:val="32"/>
      <w:szCs w:val="32"/>
    </w:rPr>
  </w:style>
  <w:style w:type="character" w:customStyle="1" w:styleId="Heading4Char">
    <w:name w:val="Heading 4 Char"/>
    <w:basedOn w:val="DefaultParagraphFont"/>
    <w:link w:val="Heading4"/>
    <w:uiPriority w:val="9"/>
    <w:rsid w:val="00653AE3"/>
    <w:rPr>
      <w:rFonts w:asciiTheme="majorHAnsi" w:eastAsiaTheme="majorEastAsia" w:hAnsiTheme="majorHAnsi" w:cstheme="majorBidi"/>
      <w:i/>
      <w:iCs/>
      <w:color w:val="4C96AD" w:themeColor="accent1" w:themeShade="BF"/>
      <w:sz w:val="24"/>
      <w:szCs w:val="24"/>
    </w:rPr>
  </w:style>
  <w:style w:type="paragraph" w:styleId="ListParagraph">
    <w:name w:val="List Paragraph"/>
    <w:basedOn w:val="Normal"/>
    <w:uiPriority w:val="34"/>
    <w:qFormat/>
    <w:rsid w:val="008B2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149595">
      <w:bodyDiv w:val="1"/>
      <w:marLeft w:val="0"/>
      <w:marRight w:val="0"/>
      <w:marTop w:val="0"/>
      <w:marBottom w:val="0"/>
      <w:divBdr>
        <w:top w:val="none" w:sz="0" w:space="0" w:color="auto"/>
        <w:left w:val="none" w:sz="0" w:space="0" w:color="auto"/>
        <w:bottom w:val="none" w:sz="0" w:space="0" w:color="auto"/>
        <w:right w:val="none" w:sz="0" w:space="0" w:color="auto"/>
      </w:divBdr>
    </w:div>
    <w:div w:id="453642434">
      <w:bodyDiv w:val="1"/>
      <w:marLeft w:val="0"/>
      <w:marRight w:val="0"/>
      <w:marTop w:val="0"/>
      <w:marBottom w:val="0"/>
      <w:divBdr>
        <w:top w:val="none" w:sz="0" w:space="0" w:color="auto"/>
        <w:left w:val="none" w:sz="0" w:space="0" w:color="auto"/>
        <w:bottom w:val="none" w:sz="0" w:space="0" w:color="auto"/>
        <w:right w:val="none" w:sz="0" w:space="0" w:color="auto"/>
      </w:divBdr>
    </w:div>
    <w:div w:id="500659865">
      <w:bodyDiv w:val="1"/>
      <w:marLeft w:val="0"/>
      <w:marRight w:val="0"/>
      <w:marTop w:val="0"/>
      <w:marBottom w:val="0"/>
      <w:divBdr>
        <w:top w:val="none" w:sz="0" w:space="0" w:color="auto"/>
        <w:left w:val="none" w:sz="0" w:space="0" w:color="auto"/>
        <w:bottom w:val="none" w:sz="0" w:space="0" w:color="auto"/>
        <w:right w:val="none" w:sz="0" w:space="0" w:color="auto"/>
      </w:divBdr>
    </w:div>
    <w:div w:id="1094127788">
      <w:bodyDiv w:val="1"/>
      <w:marLeft w:val="0"/>
      <w:marRight w:val="0"/>
      <w:marTop w:val="0"/>
      <w:marBottom w:val="0"/>
      <w:divBdr>
        <w:top w:val="none" w:sz="0" w:space="0" w:color="auto"/>
        <w:left w:val="none" w:sz="0" w:space="0" w:color="auto"/>
        <w:bottom w:val="none" w:sz="0" w:space="0" w:color="auto"/>
        <w:right w:val="none" w:sz="0" w:space="0" w:color="auto"/>
      </w:divBdr>
      <w:divsChild>
        <w:div w:id="1840927084">
          <w:marLeft w:val="0"/>
          <w:marRight w:val="0"/>
          <w:marTop w:val="0"/>
          <w:marBottom w:val="0"/>
          <w:divBdr>
            <w:top w:val="none" w:sz="0" w:space="0" w:color="auto"/>
            <w:left w:val="none" w:sz="0" w:space="0" w:color="auto"/>
            <w:bottom w:val="none" w:sz="0" w:space="0" w:color="auto"/>
            <w:right w:val="none" w:sz="0" w:space="0" w:color="auto"/>
          </w:divBdr>
        </w:div>
      </w:divsChild>
    </w:div>
    <w:div w:id="1914505795">
      <w:bodyDiv w:val="1"/>
      <w:marLeft w:val="0"/>
      <w:marRight w:val="0"/>
      <w:marTop w:val="0"/>
      <w:marBottom w:val="0"/>
      <w:divBdr>
        <w:top w:val="none" w:sz="0" w:space="0" w:color="auto"/>
        <w:left w:val="none" w:sz="0" w:space="0" w:color="auto"/>
        <w:bottom w:val="none" w:sz="0" w:space="0" w:color="auto"/>
        <w:right w:val="none" w:sz="0" w:space="0" w:color="auto"/>
      </w:divBdr>
    </w:div>
    <w:div w:id="2128086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936EE-F0C9-4D50-8D35-3D1947573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2064</Words>
  <Characters>11769</Characters>
  <Application>Microsoft Office Word</Application>
  <DocSecurity>0</DocSecurity>
  <Lines>98</Lines>
  <Paragraphs>27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Feedback by the peer reviewers</vt:lpstr>
      <vt:lpstr>    Actions based on the feedback</vt:lpstr>
      <vt:lpstr>    Upgrades to the Draft version</vt:lpstr>
      <vt:lpstr>    Project Outline</vt:lpstr>
      <vt:lpstr>    Programming Implementation and Assignments</vt:lpstr>
      <vt:lpstr>    Database Outline</vt:lpstr>
      <vt:lpstr>    Schema</vt:lpstr>
    </vt:vector>
  </TitlesOfParts>
  <Company/>
  <LinksUpToDate>false</LinksUpToDate>
  <CharactersWithSpaces>13806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 Fillerup</dc:creator>
  <cp:lastModifiedBy>H Fillerup</cp:lastModifiedBy>
  <cp:revision>7</cp:revision>
  <cp:lastPrinted>2020-04-25T20:44:00Z</cp:lastPrinted>
  <dcterms:created xsi:type="dcterms:W3CDTF">2020-04-25T21:02:00Z</dcterms:created>
  <dcterms:modified xsi:type="dcterms:W3CDTF">2020-04-30T00:08:00Z</dcterms:modified>
</cp:coreProperties>
</file>