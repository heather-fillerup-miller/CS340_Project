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7777777" w:rsidR="00563F7A" w:rsidRDefault="00BD1B99">
      <w:pPr>
        <w:pStyle w:val="Body"/>
        <w:rPr>
          <w:rFonts w:hint="eastAsia"/>
        </w:rPr>
      </w:pPr>
      <w:r>
        <w:t>Prepared by: Heather Fillerup, Chris Nelson</w:t>
      </w:r>
    </w:p>
    <w:p w14:paraId="31AE24CB" w14:textId="77777777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>April 6, 2020</w:t>
      </w:r>
      <w:r>
        <w:fldChar w:fldCharType="end"/>
      </w:r>
    </w:p>
    <w:p w14:paraId="00C649EE" w14:textId="77777777" w:rsidR="00563F7A" w:rsidRDefault="00563F7A">
      <w:pPr>
        <w:pStyle w:val="Body"/>
        <w:rPr>
          <w:rFonts w:hint="eastAsia"/>
        </w:rPr>
      </w:pP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43D4959" w:rsidR="00B90EDB" w:rsidRDefault="00BD1B99">
      <w:pPr>
        <w:pStyle w:val="Body"/>
        <w:rPr>
          <w:rFonts w:hint="eastAsia"/>
        </w:rPr>
      </w:pPr>
      <w:r>
        <w:t>Mahinui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mechanics</w:t>
      </w:r>
      <w:r>
        <w:t xml:space="preserve"> to web and database.  With more customers coming in by the day, keeping track of records has become a nightmare.  Brad is looking to create a system to track and record </w:t>
      </w:r>
      <w:r w:rsidR="00BC232E">
        <w:t>the progress of the car repair</w:t>
      </w:r>
      <w:r w:rsidR="00B57791">
        <w:t xml:space="preserve"> from diagnosis to payment received</w:t>
      </w:r>
      <w:r w:rsidR="00BC232E">
        <w:t xml:space="preserve">. </w:t>
      </w:r>
      <w:r w:rsidR="00B90EDB">
        <w:t>The website will allow the mechanics to:</w:t>
      </w:r>
    </w:p>
    <w:p w14:paraId="0D8CAF42" w14:textId="1E08F372" w:rsidR="00B57791" w:rsidRDefault="00B57791" w:rsidP="00B90EDB">
      <w:pPr>
        <w:pStyle w:val="Body"/>
        <w:numPr>
          <w:ilvl w:val="0"/>
          <w:numId w:val="2"/>
        </w:numPr>
      </w:pPr>
      <w:r>
        <w:t>Create a repair order</w:t>
      </w:r>
      <w:r w:rsidR="00B90EDB">
        <w:t xml:space="preserve"> </w:t>
      </w:r>
    </w:p>
    <w:p w14:paraId="69EE5F59" w14:textId="64420B44" w:rsidR="00B90EDB" w:rsidRDefault="00B57791" w:rsidP="00B90EDB">
      <w:pPr>
        <w:pStyle w:val="Body"/>
        <w:numPr>
          <w:ilvl w:val="0"/>
          <w:numId w:val="2"/>
        </w:numPr>
        <w:rPr>
          <w:rFonts w:hint="eastAsia"/>
        </w:rPr>
      </w:pPr>
      <w:r>
        <w:t>A</w:t>
      </w:r>
      <w:r w:rsidR="00B90EDB">
        <w:t>ssociate a car and a customer</w:t>
      </w:r>
      <w:r>
        <w:t xml:space="preserve"> to the order repair</w:t>
      </w:r>
    </w:p>
    <w:p w14:paraId="3E4D498A" w14:textId="2BAD4752" w:rsidR="005E167A" w:rsidRDefault="00006BC0" w:rsidP="00BC232E">
      <w:pPr>
        <w:pStyle w:val="Body"/>
        <w:numPr>
          <w:ilvl w:val="0"/>
          <w:numId w:val="2"/>
        </w:numPr>
        <w:rPr>
          <w:rFonts w:hint="eastAsia"/>
        </w:rPr>
      </w:pPr>
      <w:r>
        <w:t>U</w:t>
      </w:r>
      <w:r w:rsidR="00B90EDB">
        <w:t>pdate</w:t>
      </w:r>
      <w:r w:rsidR="00B57791">
        <w:t xml:space="preserve"> the</w:t>
      </w:r>
      <w:r w:rsidR="00B90EDB">
        <w:t xml:space="preserve"> status</w:t>
      </w:r>
      <w:r w:rsidR="00B57791">
        <w:t>es</w:t>
      </w:r>
      <w:r w:rsidR="00B90EDB">
        <w:t xml:space="preserve"> of the repair order until the </w:t>
      </w:r>
      <w:r w:rsidR="00974F5D">
        <w:t xml:space="preserve">car repair is complete </w:t>
      </w:r>
      <w:r w:rsidR="00B90EDB">
        <w:t>or the customer decides to cancel</w:t>
      </w:r>
    </w:p>
    <w:p w14:paraId="3676C441" w14:textId="546BE483" w:rsidR="00563F7A" w:rsidRDefault="005E167A" w:rsidP="00BC232E">
      <w:pPr>
        <w:pStyle w:val="Body"/>
        <w:numPr>
          <w:ilvl w:val="0"/>
          <w:numId w:val="2"/>
        </w:numPr>
        <w:rPr>
          <w:rFonts w:hint="eastAsia"/>
        </w:rPr>
      </w:pPr>
      <w:r>
        <w:t xml:space="preserve">View </w:t>
      </w:r>
      <w:r w:rsidR="00356EFA">
        <w:t xml:space="preserve">a </w:t>
      </w:r>
      <w:r w:rsidR="00B57791">
        <w:t>table</w:t>
      </w:r>
      <w:r w:rsidR="00BC232E">
        <w:t xml:space="preserve"> </w:t>
      </w:r>
      <w:r w:rsidR="00B57791">
        <w:t>that displays</w:t>
      </w:r>
      <w:r>
        <w:t xml:space="preserve"> all of the</w:t>
      </w:r>
      <w:r w:rsidR="00BC232E">
        <w:t xml:space="preserve"> cars currently be repaired</w:t>
      </w:r>
      <w:r>
        <w:t xml:space="preserve"> at the shop</w:t>
      </w:r>
      <w:r w:rsidR="00BC232E">
        <w:t xml:space="preserve"> and the progress of each </w:t>
      </w:r>
      <w:r>
        <w:t>repair</w:t>
      </w:r>
      <w:r w:rsidR="00BC232E">
        <w:t>.</w:t>
      </w:r>
    </w:p>
    <w:p w14:paraId="0553B6C7" w14:textId="718C9E14" w:rsidR="00563F7A" w:rsidRDefault="00BD1B99">
      <w:pPr>
        <w:pStyle w:val="Heading2"/>
        <w:rPr>
          <w:rFonts w:hint="eastAsia"/>
        </w:rPr>
      </w:pPr>
      <w:r>
        <w:t>Database outline</w:t>
      </w:r>
    </w:p>
    <w:p w14:paraId="77979681" w14:textId="0FEF637E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 customers who own the car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>int, auto_increment,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f_name: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l_name: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contact_no: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email_address: </w:t>
      </w:r>
      <w:r w:rsidR="0027679E">
        <w:t>varchar</w:t>
      </w:r>
    </w:p>
    <w:p w14:paraId="7A185CF9" w14:textId="75E9E379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street_address</w:t>
      </w:r>
      <w:r w:rsidR="00BD1B99">
        <w:t xml:space="preserve">:   </w:t>
      </w:r>
      <w:r w:rsidR="0027679E">
        <w:t>varchar</w:t>
      </w:r>
    </w:p>
    <w:p w14:paraId="0AB51FBC" w14:textId="41455957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</w:p>
    <w:p w14:paraId="6D42490F" w14:textId="21FDDA81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</w:p>
    <w:p w14:paraId="11845A6E" w14:textId="4B34E099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zip-code: int</w:t>
      </w:r>
    </w:p>
    <w:p w14:paraId="46992E50" w14:textId="5E509896" w:rsidR="00C22B6E" w:rsidRDefault="00C22B6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 </w:t>
      </w:r>
      <w:r w:rsidR="00BC232E">
        <w:t>a 1:M relationship between customers and cars is implemented with customer_id as a FK inside of cars</w:t>
      </w:r>
    </w:p>
    <w:p w14:paraId="41224A53" w14:textId="77777777" w:rsidR="001D38AD" w:rsidRDefault="001D38AD" w:rsidP="00BC232E">
      <w:pPr>
        <w:pStyle w:val="Body"/>
        <w:rPr>
          <w:rFonts w:asciiTheme="majorHAnsi" w:hAnsiTheme="majorHAnsi" w:hint="eastAsia"/>
          <w:b/>
          <w:bCs/>
        </w:rPr>
      </w:pPr>
    </w:p>
    <w:p w14:paraId="6ABA4D11" w14:textId="03E346DD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lastRenderedPageBreak/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6BFEB333" w14:textId="58DDD703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r>
        <w:t>customer_id</w:t>
      </w:r>
      <w:r w:rsidR="009623E9">
        <w:t>: int, not NULL</w:t>
      </w:r>
      <w:r>
        <w:t xml:space="preserve"> FK (</w:t>
      </w:r>
      <w:r w:rsidR="007410BB">
        <w:t>tracks primary owner</w:t>
      </w:r>
      <w:r>
        <w:t>)</w:t>
      </w:r>
    </w:p>
    <w:p w14:paraId="027A625C" w14:textId="1E543B1A" w:rsidR="00F87695" w:rsidRDefault="00B54611">
      <w:pPr>
        <w:pStyle w:val="Body"/>
        <w:numPr>
          <w:ilvl w:val="0"/>
          <w:numId w:val="1"/>
        </w:numPr>
        <w:rPr>
          <w:rFonts w:hint="eastAsia"/>
        </w:rPr>
      </w:pPr>
      <w:r>
        <w:t>vin</w:t>
      </w:r>
      <w:r w:rsidR="00F87695">
        <w:t xml:space="preserve">_no: </w:t>
      </w:r>
      <w:r w:rsidR="0027679E">
        <w:t>varchar</w:t>
      </w:r>
      <w:r w:rsidR="00FD0003">
        <w:t>, not NULL</w:t>
      </w:r>
      <w:r w:rsidR="009E152E">
        <w:t xml:space="preserve"> </w:t>
      </w:r>
      <w:r w:rsidR="009E152E">
        <w:rPr>
          <w:color w:val="FF0000"/>
        </w:rPr>
        <w:t xml:space="preserve">(license plate is easier </w:t>
      </w:r>
      <w:r w:rsidR="00E524B3">
        <w:rPr>
          <w:color w:val="FF0000"/>
        </w:rPr>
        <w:t>to find on car, o</w:t>
      </w:r>
      <w:r w:rsidR="009E152E">
        <w:rPr>
          <w:color w:val="FF0000"/>
        </w:rPr>
        <w:t>r last 8 of vin, vendor database use license plates</w:t>
      </w:r>
      <w:r w:rsidR="003543B1">
        <w:rPr>
          <w:color w:val="FF0000"/>
        </w:rPr>
        <w:t xml:space="preserve"> APIs</w:t>
      </w:r>
      <w:r w:rsidR="009E152E">
        <w:rPr>
          <w:color w:val="FF0000"/>
        </w:rPr>
        <w:t>)</w:t>
      </w:r>
    </w:p>
    <w:p w14:paraId="7236C71B" w14:textId="5852A067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0EF568A6" w:rsidR="00965EEF" w:rsidRDefault="00965EEF" w:rsidP="00965EEF">
      <w:pPr>
        <w:pStyle w:val="Body"/>
        <w:numPr>
          <w:ilvl w:val="0"/>
          <w:numId w:val="1"/>
        </w:numPr>
        <w:rPr>
          <w:rFonts w:hint="eastAsia"/>
        </w:rPr>
      </w:pPr>
      <w:r>
        <w:t>description: varchar</w:t>
      </w:r>
    </w:p>
    <w:p w14:paraId="2161CA42" w14:textId="6F6D2344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rs</w:t>
      </w:r>
      <w:r w:rsidR="00BC232E">
        <w:t xml:space="preserve"> is implemented with car_id as a FK inside of repairs</w:t>
      </w:r>
      <w:r w:rsidR="007A47BF">
        <w:t>; a 1:M relationship between customers and cars is implemented with customer_id as a FK inside of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5E7E3CB0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 order being done on a car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554AFFF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car_id: int, not NULL, FK</w:t>
      </w:r>
    </w:p>
    <w:p w14:paraId="394A3D6F" w14:textId="7E4D4CDC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current_status (</w:t>
      </w:r>
      <w:r w:rsidR="009549E0">
        <w:t xml:space="preserve">FK </w:t>
      </w:r>
      <w:r>
        <w:t>to status_id?</w:t>
      </w:r>
      <w:r w:rsidR="007A47BF">
        <w:t xml:space="preserve"> default to diagnosis status_id and auto increment when completed</w:t>
      </w:r>
      <w:r>
        <w:t>)</w:t>
      </w:r>
    </w:p>
    <w:p w14:paraId="11D3C43A" w14:textId="40D9D365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cost: </w:t>
      </w:r>
      <w:r w:rsidR="00BA12AC">
        <w:t>decimal</w:t>
      </w:r>
      <w:r>
        <w:t xml:space="preserve"> (calculate based on status total hours * shop rate</w:t>
      </w:r>
      <w:r w:rsidR="00BA12AC">
        <w:t>)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date_received: date</w:t>
      </w:r>
    </w:p>
    <w:p w14:paraId="4708A9D9" w14:textId="489EE55F" w:rsidR="00420B68" w:rsidRDefault="00420B68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date_completed: date</w:t>
      </w:r>
    </w:p>
    <w:p w14:paraId="08CC3561" w14:textId="58C53894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repairs and statuses is implemented with a relationship table repairs_statuses</w:t>
      </w:r>
      <w:r w:rsidR="003E09CF">
        <w:t xml:space="preserve">; a M:M relationship between parts and repairs is implemented with a </w:t>
      </w:r>
      <w:r w:rsidR="00DF794F">
        <w:t xml:space="preserve">repairs_parts </w:t>
      </w:r>
      <w:r w:rsidR="003E09CF">
        <w:t>relationship</w:t>
      </w:r>
      <w:r w:rsidR="007A47BF">
        <w:t>; a 1:M relationship between cars and repair</w:t>
      </w:r>
      <w:r w:rsidR="00F7116B">
        <w:t>s</w:t>
      </w:r>
      <w:r w:rsidR="007A47BF">
        <w:t xml:space="preserve"> is implemented with car_id as a FK inside of repairs</w:t>
      </w:r>
    </w:p>
    <w:p w14:paraId="5D367A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16A3C93A" w14:textId="7579D03C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 w:rsidRPr="00BC232E">
        <w:rPr>
          <w:rFonts w:asciiTheme="majorHAnsi" w:hAnsiTheme="majorHAnsi" w:hint="eastAsia"/>
          <w:b/>
          <w:bCs/>
        </w:rPr>
        <w:t>status</w:t>
      </w:r>
      <w:r w:rsidR="0086683F">
        <w:rPr>
          <w:rFonts w:asciiTheme="majorHAnsi" w:hAnsiTheme="majorHAnsi"/>
          <w:b/>
          <w:bCs/>
        </w:rPr>
        <w:t>es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 about the</w:t>
      </w:r>
      <w:r w:rsidR="00FB009B">
        <w:rPr>
          <w:rFonts w:asciiTheme="majorHAnsi" w:hAnsiTheme="majorHAnsi"/>
        </w:rPr>
        <w:t xml:space="preserve"> various</w:t>
      </w:r>
      <w:r w:rsidR="007A504C">
        <w:rPr>
          <w:rFonts w:asciiTheme="majorHAnsi" w:hAnsiTheme="majorHAnsi"/>
        </w:rPr>
        <w:t xml:space="preserve"> status</w:t>
      </w:r>
      <w:r w:rsidR="00FB009B">
        <w:rPr>
          <w:rFonts w:asciiTheme="majorHAnsi" w:hAnsiTheme="majorHAnsi"/>
        </w:rPr>
        <w:t>es of the</w:t>
      </w:r>
      <w:r w:rsidR="00E155E7">
        <w:rPr>
          <w:rFonts w:asciiTheme="majorHAnsi" w:hAnsiTheme="majorHAnsi"/>
        </w:rPr>
        <w:t xml:space="preserve"> repair order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2CE03DC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>, not NULL (diagnosis, parts ordered, parts received, repair started</w:t>
      </w:r>
      <w:r w:rsidR="00FB009B">
        <w:t xml:space="preserve">, </w:t>
      </w:r>
      <w:r w:rsidR="007A504C">
        <w:t>repair finished, test driven, customer paid, customer picked up)</w:t>
      </w:r>
    </w:p>
    <w:p w14:paraId="69784561" w14:textId="6F0EB06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mechanic</w:t>
      </w:r>
      <w:r w:rsidR="003E09CF">
        <w:t>_id</w:t>
      </w:r>
      <w:r w:rsidR="0086683F">
        <w:t>: int</w:t>
      </w:r>
      <w:r w:rsidR="009623E9">
        <w:t>, not NULL</w:t>
      </w:r>
      <w:r w:rsidR="007A504C">
        <w:t>,</w:t>
      </w:r>
      <w:r>
        <w:t xml:space="preserve"> FK</w:t>
      </w:r>
      <w:r w:rsidR="00F87695">
        <w:tab/>
      </w:r>
    </w:p>
    <w:p w14:paraId="7184E6A8" w14:textId="250CC160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start_date: date</w:t>
      </w:r>
    </w:p>
    <w:p w14:paraId="756357B0" w14:textId="349996E2" w:rsidR="00BA12AC" w:rsidRDefault="00BA12AC">
      <w:pPr>
        <w:pStyle w:val="Body"/>
        <w:numPr>
          <w:ilvl w:val="0"/>
          <w:numId w:val="1"/>
        </w:numPr>
        <w:rPr>
          <w:rFonts w:hint="eastAsia"/>
        </w:rPr>
      </w:pPr>
      <w:r>
        <w:t>end_date: date</w:t>
      </w:r>
    </w:p>
    <w:p w14:paraId="6A25623A" w14:textId="14A8CAD8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complete</w:t>
      </w:r>
      <w:r w:rsidR="0086683F">
        <w:t>: Boolean</w:t>
      </w:r>
      <w:r w:rsidR="00F24030">
        <w:t xml:space="preserve"> </w:t>
      </w:r>
      <w:r w:rsidR="00F24030">
        <w:rPr>
          <w:color w:val="FF0000"/>
        </w:rPr>
        <w:t>(easier to check for NULL end date than use this?)</w:t>
      </w:r>
    </w:p>
    <w:p w14:paraId="7E532A86" w14:textId="6FEF34F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hours</w:t>
      </w:r>
      <w:r w:rsidR="0086683F">
        <w:t>: int</w:t>
      </w:r>
    </w:p>
    <w:p w14:paraId="46D118D1" w14:textId="42DB2A12" w:rsidR="007A504C" w:rsidRDefault="007A504C">
      <w:pPr>
        <w:pStyle w:val="Body"/>
        <w:numPr>
          <w:ilvl w:val="0"/>
          <w:numId w:val="1"/>
        </w:numPr>
        <w:rPr>
          <w:rFonts w:hint="eastAsia"/>
        </w:rPr>
      </w:pPr>
      <w:r>
        <w:lastRenderedPageBreak/>
        <w:t xml:space="preserve">relationship: </w:t>
      </w:r>
      <w:r w:rsidR="003E09CF">
        <w:t>a M:M relationship between repairs and statuses is implemented with a relationship table repairs_statuses</w:t>
      </w:r>
      <w:r w:rsidR="007A47BF">
        <w:t>; a 1:M relationship between mechanics and cars implemented with mechanic_id as a FK inside of statuses</w:t>
      </w:r>
    </w:p>
    <w:p w14:paraId="69E194C7" w14:textId="0DF5CA27" w:rsidR="00BC232E" w:rsidRPr="00FB009B" w:rsidRDefault="00BC232E" w:rsidP="00BC232E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parts</w:t>
      </w:r>
      <w:r w:rsidR="00FB009B">
        <w:rPr>
          <w:rFonts w:ascii="Helvetica Neue" w:hAnsi="Helvetica Neue"/>
          <w:b/>
          <w:bCs/>
        </w:rPr>
        <w:t xml:space="preserve">: </w:t>
      </w:r>
      <w:r w:rsidR="00FB009B">
        <w:rPr>
          <w:rFonts w:ascii="Helvetica Neue" w:hAnsi="Helvetica Neue"/>
        </w:rPr>
        <w:t>records details about the parts ordered</w:t>
      </w:r>
      <w:r w:rsidR="003B1594">
        <w:rPr>
          <w:rFonts w:ascii="Helvetica Neue" w:hAnsi="Helvetica Neue"/>
        </w:rPr>
        <w:t xml:space="preserve">/used </w:t>
      </w:r>
      <w:r w:rsidR="00FB009B">
        <w:rPr>
          <w:rFonts w:ascii="Helvetica Neue" w:hAnsi="Helvetica Neue"/>
        </w:rPr>
        <w:t>for a repair</w:t>
      </w:r>
    </w:p>
    <w:p w14:paraId="0E158AA9" w14:textId="553F4397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Pr="00F87695">
        <w:t>, unique, not NULL, PK</w:t>
      </w:r>
    </w:p>
    <w:p w14:paraId="6B752C3D" w14:textId="441FCA4E" w:rsidR="00BC232E" w:rsidRPr="00B85D05" w:rsidRDefault="00BC232E" w:rsidP="00BC232E">
      <w:pPr>
        <w:pStyle w:val="Body"/>
        <w:numPr>
          <w:ilvl w:val="0"/>
          <w:numId w:val="1"/>
        </w:numPr>
        <w:rPr>
          <w:rFonts w:hint="eastAsia"/>
          <w:color w:val="FF0000"/>
        </w:rPr>
      </w:pPr>
      <w:r>
        <w:t xml:space="preserve">upc_no: int </w:t>
      </w:r>
      <w:r w:rsidRPr="00B85D05">
        <w:rPr>
          <w:color w:val="FF0000"/>
        </w:rPr>
        <w:t>(unless there can be leading zeroes</w:t>
      </w:r>
      <w:r w:rsidR="00B85D05">
        <w:rPr>
          <w:color w:val="FF0000"/>
        </w:rPr>
        <w:t xml:space="preserve"> or strings</w:t>
      </w:r>
      <w:r w:rsidRPr="00B85D05">
        <w:rPr>
          <w:color w:val="FF0000"/>
        </w:rPr>
        <w:t>, then we must store as varchar)</w:t>
      </w:r>
    </w:p>
    <w:p w14:paraId="092F1EDE" w14:textId="6266A84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category: varchar</w:t>
      </w:r>
      <w:r w:rsidR="00A453FC">
        <w:t xml:space="preserve"> (accessories, brakes, battery, air conditioning &amp; heating, alternators &amp; starters, motor oil, shocks &amp; struts, lighting, bearings &amp; seals, belts &amp; hoses, chassis &amp; steering, CV driveshaft &amp; axle, engine cooling, engine, filters, gaskets, ignition, tire &amp; wheel)</w:t>
      </w:r>
    </w:p>
    <w:p w14:paraId="6FBFE41E" w14:textId="0BF657A5" w:rsidR="00BC232E" w:rsidRDefault="00A453F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description</w:t>
      </w:r>
      <w:r w:rsidR="00BC232E">
        <w:t>: varchar</w:t>
      </w:r>
      <w:r>
        <w:t xml:space="preserve"> </w:t>
      </w:r>
      <w:r w:rsidRPr="006130EC">
        <w:rPr>
          <w:color w:val="FF0000"/>
        </w:rPr>
        <w:t>(needed? upc look up would give more details)</w:t>
      </w:r>
    </w:p>
    <w:p w14:paraId="11DFF94E" w14:textId="1C27A46E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base_cost: </w:t>
      </w:r>
      <w:r w:rsidR="00B616E1">
        <w:t>decimal</w:t>
      </w:r>
    </w:p>
    <w:p w14:paraId="4CC2D7E7" w14:textId="5D76F26A" w:rsidR="00BC232E" w:rsidRDefault="00BC232E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markup: </w:t>
      </w:r>
      <w:r w:rsidR="00E41DB3">
        <w:t>decimal</w:t>
      </w:r>
      <w:r>
        <w:t xml:space="preserve"> (percentage)</w:t>
      </w:r>
    </w:p>
    <w:p w14:paraId="576B2082" w14:textId="7E8A819A" w:rsidR="007A504C" w:rsidRDefault="007A504C" w:rsidP="00BC232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a </w:t>
      </w:r>
      <w:r w:rsidR="003B1594">
        <w:t>M</w:t>
      </w:r>
      <w:r>
        <w:t xml:space="preserve">:M relationship between parts and </w:t>
      </w:r>
      <w:r w:rsidR="00E155E7">
        <w:t>repairs</w:t>
      </w:r>
      <w:r>
        <w:t xml:space="preserve"> is implemented with a </w:t>
      </w:r>
      <w:r w:rsidR="00DF794F">
        <w:t>repairs_parts</w:t>
      </w:r>
      <w:r w:rsidR="00252FDC">
        <w:t xml:space="preserve"> relationship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5229158E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>records details of the mechanic working on the statuses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f_name</w:t>
      </w:r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4BF447F5" w14:textId="1D7EA87E" w:rsidR="008D0F6C" w:rsidRDefault="008D0F6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>rate: int</w:t>
      </w:r>
      <w:r w:rsidR="00D401F3">
        <w:t xml:space="preserve"> </w:t>
      </w:r>
      <w:r w:rsidR="00D401F3">
        <w:rPr>
          <w:color w:val="FF0000"/>
        </w:rPr>
        <w:t>(we could replace with a base shop rate if we aren't calculating shop profit)</w:t>
      </w:r>
    </w:p>
    <w:p w14:paraId="17F8A180" w14:textId="08493BC4" w:rsidR="007A504C" w:rsidRDefault="007A504C" w:rsidP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relationship: </w:t>
      </w:r>
      <w:r w:rsidR="007A47BF">
        <w:t>a</w:t>
      </w:r>
      <w:r w:rsidR="00E50CA5">
        <w:t xml:space="preserve"> 1:M relationship between mechanics and cars implemented with mechanic_id as a FK inside of statuses</w:t>
      </w:r>
      <w:r w:rsidR="007A47BF">
        <w:t>; a M:M relationship between mechanics and certifications implemented with a mechanics_certifications relationship</w:t>
      </w:r>
    </w:p>
    <w:p w14:paraId="445D8011" w14:textId="77777777" w:rsidR="001F0417" w:rsidRDefault="001F0417" w:rsidP="00BC232E">
      <w:pPr>
        <w:pStyle w:val="Body"/>
        <w:rPr>
          <w:rFonts w:asciiTheme="majorHAnsi" w:hAnsiTheme="majorHAnsi" w:hint="eastAsia"/>
          <w:b/>
          <w:bCs/>
        </w:rPr>
      </w:pPr>
    </w:p>
    <w:p w14:paraId="75794F54" w14:textId="0984BD44" w:rsidR="008D0F6C" w:rsidRPr="00E155E7" w:rsidRDefault="008D0F6C" w:rsidP="00BC232E">
      <w:pPr>
        <w:pStyle w:val="Body"/>
        <w:rPr>
          <w:rFonts w:asciiTheme="majorHAnsi" w:hAnsiTheme="majorHAnsi" w:hint="eastAsia"/>
        </w:rPr>
      </w:pPr>
      <w:r w:rsidRPr="00BF0E39">
        <w:rPr>
          <w:rFonts w:asciiTheme="majorHAnsi" w:hAnsiTheme="majorHAnsi"/>
          <w:b/>
          <w:bCs/>
        </w:rPr>
        <w:t>certifications</w:t>
      </w:r>
      <w:r w:rsidR="00E155E7">
        <w:rPr>
          <w:rFonts w:asciiTheme="majorHAnsi" w:hAnsiTheme="majorHAnsi"/>
        </w:rPr>
        <w:t>: records details of the certifications a mechanic can have</w:t>
      </w:r>
    </w:p>
    <w:p w14:paraId="5B98C5FD" w14:textId="77777777" w:rsidR="00F87695" w:rsidRDefault="00DA2FED" w:rsidP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59E4DD1F" w14:textId="148A6198" w:rsidR="00DA2FED" w:rsidRDefault="00DA2FED" w:rsidP="00F87695">
      <w:pPr>
        <w:pStyle w:val="Body"/>
        <w:numPr>
          <w:ilvl w:val="0"/>
          <w:numId w:val="1"/>
        </w:numPr>
        <w:rPr>
          <w:rFonts w:hint="eastAsia"/>
        </w:rPr>
      </w:pPr>
      <w:r w:rsidRPr="00DA2FED">
        <w:rPr>
          <w:rFonts w:hint="eastAsia"/>
        </w:rPr>
        <w:t>category</w:t>
      </w:r>
      <w:r>
        <w:t xml:space="preserve">: </w:t>
      </w:r>
      <w:r w:rsidR="0027679E">
        <w:t>varchar</w:t>
      </w:r>
      <w:r w:rsidR="00A453FC">
        <w:t>, not NULL</w:t>
      </w:r>
      <w:r w:rsidR="006130EC">
        <w:t>(A1-A9)</w:t>
      </w:r>
    </w:p>
    <w:p w14:paraId="52D94452" w14:textId="54E1869F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type: </w:t>
      </w:r>
      <w:r w:rsidR="0027679E">
        <w:t>varchar</w:t>
      </w:r>
      <w:r w:rsidR="006130EC">
        <w:t>, not NULL (engine repair, automatic trans/transaxle, manual drive train and axles, suspension and steering, brakes, electrical/electrical systems, heating &amp; air conditioning, engine performance, light vehicle diesel engines)</w:t>
      </w:r>
    </w:p>
    <w:p w14:paraId="136C81E4" w14:textId="5B270270" w:rsidR="00C3147B" w:rsidRDefault="00C3147B">
      <w:pPr>
        <w:pStyle w:val="Body"/>
        <w:numPr>
          <w:ilvl w:val="0"/>
          <w:numId w:val="1"/>
        </w:numPr>
        <w:rPr>
          <w:rFonts w:hint="eastAsia"/>
        </w:rPr>
      </w:pPr>
      <w:r>
        <w:t>issued_date: date</w:t>
      </w:r>
    </w:p>
    <w:p w14:paraId="6AF65C1F" w14:textId="4FDC0848" w:rsidR="00C3147B" w:rsidRDefault="00C3147B">
      <w:pPr>
        <w:pStyle w:val="Body"/>
        <w:numPr>
          <w:ilvl w:val="0"/>
          <w:numId w:val="1"/>
        </w:numPr>
        <w:rPr>
          <w:rFonts w:hint="eastAsia"/>
        </w:rPr>
      </w:pPr>
      <w:r>
        <w:t>expiration_date: date (5 years from issued_date)</w:t>
      </w:r>
    </w:p>
    <w:p w14:paraId="7C3C885E" w14:textId="214CEFDD" w:rsidR="00FB009B" w:rsidRDefault="00FB009B">
      <w:pPr>
        <w:pStyle w:val="Body"/>
        <w:numPr>
          <w:ilvl w:val="0"/>
          <w:numId w:val="1"/>
        </w:numPr>
        <w:rPr>
          <w:rFonts w:hint="eastAsia"/>
        </w:rPr>
      </w:pPr>
      <w:r>
        <w:t>relationship: A M:M relationship between mechanics and certifications implemented with a mechanics_certifications relationship</w:t>
      </w:r>
    </w:p>
    <w:p w14:paraId="6EA52477" w14:textId="77777777" w:rsidR="008D0F6C" w:rsidRPr="00BC232E" w:rsidRDefault="008D0F6C" w:rsidP="00BC232E">
      <w:pPr>
        <w:pStyle w:val="Body"/>
        <w:rPr>
          <w:rFonts w:asciiTheme="majorHAnsi" w:hAnsiTheme="majorHAnsi" w:hint="eastAsia"/>
          <w:b/>
          <w:bCs/>
        </w:rPr>
      </w:pPr>
    </w:p>
    <w:p w14:paraId="548BE15D" w14:textId="1937EF51" w:rsidR="00563F7A" w:rsidRDefault="00563F7A" w:rsidP="00BC232E">
      <w:pPr>
        <w:pStyle w:val="Body"/>
        <w:rPr>
          <w:rFonts w:hint="eastAsia"/>
        </w:rPr>
      </w:pPr>
    </w:p>
    <w:sectPr w:rsidR="00563F7A">
      <w:headerReference w:type="default" r:id="rId7"/>
      <w:footerReference w:type="default" r:id="rId8"/>
      <w:pgSz w:w="12240" w:h="15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6A4C" w14:textId="77777777" w:rsidR="00870187" w:rsidRDefault="00870187">
      <w:r>
        <w:separator/>
      </w:r>
    </w:p>
  </w:endnote>
  <w:endnote w:type="continuationSeparator" w:id="0">
    <w:p w14:paraId="708DB326" w14:textId="77777777" w:rsidR="00870187" w:rsidRDefault="0087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Helvetica Neue UltraLight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77777777" w:rsidR="00563F7A" w:rsidRDefault="00563F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38504" w14:textId="77777777" w:rsidR="00870187" w:rsidRDefault="00870187">
      <w:r>
        <w:separator/>
      </w:r>
    </w:p>
  </w:footnote>
  <w:footnote w:type="continuationSeparator" w:id="0">
    <w:p w14:paraId="5C6AAAB0" w14:textId="77777777" w:rsidR="00870187" w:rsidRDefault="0087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C1663"/>
    <w:rsid w:val="000C5E40"/>
    <w:rsid w:val="000D05A8"/>
    <w:rsid w:val="00106A26"/>
    <w:rsid w:val="00114FBE"/>
    <w:rsid w:val="001857C6"/>
    <w:rsid w:val="0019373A"/>
    <w:rsid w:val="001C5862"/>
    <w:rsid w:val="001D38AD"/>
    <w:rsid w:val="001F0417"/>
    <w:rsid w:val="002368D0"/>
    <w:rsid w:val="00252FDC"/>
    <w:rsid w:val="0027679E"/>
    <w:rsid w:val="00337B25"/>
    <w:rsid w:val="003543B1"/>
    <w:rsid w:val="00356EFA"/>
    <w:rsid w:val="003B1594"/>
    <w:rsid w:val="003E09CF"/>
    <w:rsid w:val="003F1399"/>
    <w:rsid w:val="00420B68"/>
    <w:rsid w:val="00563F7A"/>
    <w:rsid w:val="00586B6D"/>
    <w:rsid w:val="005B513F"/>
    <w:rsid w:val="005E167A"/>
    <w:rsid w:val="006130EC"/>
    <w:rsid w:val="007410BB"/>
    <w:rsid w:val="00773617"/>
    <w:rsid w:val="007A0011"/>
    <w:rsid w:val="007A47BF"/>
    <w:rsid w:val="007A504C"/>
    <w:rsid w:val="008002BB"/>
    <w:rsid w:val="0086683F"/>
    <w:rsid w:val="00870187"/>
    <w:rsid w:val="008D0F6C"/>
    <w:rsid w:val="00901C57"/>
    <w:rsid w:val="009549E0"/>
    <w:rsid w:val="009623E9"/>
    <w:rsid w:val="00965EEF"/>
    <w:rsid w:val="00974F5D"/>
    <w:rsid w:val="009C331F"/>
    <w:rsid w:val="009C5104"/>
    <w:rsid w:val="009E152E"/>
    <w:rsid w:val="00A453FC"/>
    <w:rsid w:val="00A62EC7"/>
    <w:rsid w:val="00AF1F8D"/>
    <w:rsid w:val="00B16832"/>
    <w:rsid w:val="00B54611"/>
    <w:rsid w:val="00B57791"/>
    <w:rsid w:val="00B616E1"/>
    <w:rsid w:val="00B85D05"/>
    <w:rsid w:val="00B90EDB"/>
    <w:rsid w:val="00BA12AC"/>
    <w:rsid w:val="00BC232E"/>
    <w:rsid w:val="00BD1B99"/>
    <w:rsid w:val="00BD38EA"/>
    <w:rsid w:val="00BD5E14"/>
    <w:rsid w:val="00C22B6E"/>
    <w:rsid w:val="00C3147B"/>
    <w:rsid w:val="00D401F3"/>
    <w:rsid w:val="00D868F6"/>
    <w:rsid w:val="00DA2FED"/>
    <w:rsid w:val="00DF794F"/>
    <w:rsid w:val="00E013A9"/>
    <w:rsid w:val="00E155E7"/>
    <w:rsid w:val="00E41DB3"/>
    <w:rsid w:val="00E50CA5"/>
    <w:rsid w:val="00E524B3"/>
    <w:rsid w:val="00EA42DB"/>
    <w:rsid w:val="00F24030"/>
    <w:rsid w:val="00F7116B"/>
    <w:rsid w:val="00F87695"/>
    <w:rsid w:val="00FB009B"/>
    <w:rsid w:val="00FB6339"/>
    <w:rsid w:val="00FD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Fillerup</dc:creator>
  <cp:lastModifiedBy>H Fillerup</cp:lastModifiedBy>
  <cp:revision>4</cp:revision>
  <dcterms:created xsi:type="dcterms:W3CDTF">2020-04-08T07:16:00Z</dcterms:created>
  <dcterms:modified xsi:type="dcterms:W3CDTF">2020-04-11T17:51:00Z</dcterms:modified>
</cp:coreProperties>
</file>