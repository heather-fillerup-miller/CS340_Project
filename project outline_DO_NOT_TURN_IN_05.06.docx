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 xml:space="preserve">CS 340-400: </w:t>
      </w:r>
      <w:proofErr w:type="spellStart"/>
      <w:r>
        <w:t>Spr</w:t>
      </w:r>
      <w:proofErr w:type="spellEnd"/>
      <w:r>
        <w:t xml:space="preserve"> 2020</w:t>
      </w:r>
    </w:p>
    <w:p w14:paraId="5C27C4ED" w14:textId="7B350C87" w:rsidR="005E0975" w:rsidRDefault="00AC2E9D">
      <w:pPr>
        <w:pStyle w:val="BodyA"/>
      </w:pPr>
      <w:r>
        <w:t xml:space="preserve">Project- Step 3 </w:t>
      </w:r>
      <w:r w:rsidR="00E23C5B">
        <w:t>Final</w:t>
      </w:r>
    </w:p>
    <w:p w14:paraId="7CBAA3D7" w14:textId="03536193" w:rsidR="005E0975" w:rsidRDefault="00AC2E9D">
      <w:pPr>
        <w:pStyle w:val="BodyA"/>
      </w:pPr>
      <w:r>
        <w:fldChar w:fldCharType="begin"/>
      </w:r>
      <w:r>
        <w:instrText xml:space="preserve"> DATE \@ "MMMM d, y" </w:instrText>
      </w:r>
      <w:r>
        <w:fldChar w:fldCharType="separate"/>
      </w:r>
      <w:r w:rsidR="00383278">
        <w:rPr>
          <w:noProof/>
        </w:rPr>
        <w:t>May 9, 20</w:t>
      </w:r>
      <w:r>
        <w:fldChar w:fldCharType="end"/>
      </w:r>
      <w:r w:rsidR="00510127">
        <w:t>20</w:t>
      </w:r>
    </w:p>
    <w:p w14:paraId="1F2C76F4" w14:textId="1B03AF81" w:rsidR="005E0975" w:rsidRDefault="003D58AB">
      <w:pPr>
        <w:pStyle w:val="BodyA"/>
      </w:pPr>
      <w:r w:rsidRPr="003D58AB">
        <w:t>http://flip3.engr.oregonstate.edu:5455/home</w:t>
      </w:r>
    </w:p>
    <w:p w14:paraId="587F0CFA" w14:textId="6CE96E19" w:rsidR="00E23C5B" w:rsidRDefault="00E23C5B" w:rsidP="004F69FE">
      <w:pPr>
        <w:pStyle w:val="Heading2"/>
      </w:pPr>
      <w:r w:rsidRPr="00E23C5B">
        <w:t>Feedback by the peer reviewer</w:t>
      </w:r>
    </w:p>
    <w:p w14:paraId="01D7AAAC" w14:textId="77777777"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w:t>
      </w:r>
      <w:proofErr w:type="gramStart"/>
      <w:r>
        <w:t>all of</w:t>
      </w:r>
      <w:proofErr w:type="gramEnd"/>
      <w:r>
        <w:t xml:space="preserve"> the features. For now, you already contain </w:t>
      </w:r>
      <w:proofErr w:type="gramStart"/>
      <w:r>
        <w:t>all of</w:t>
      </w:r>
      <w:proofErr w:type="gramEnd"/>
      <w:r>
        <w:t xml:space="preserve"> the tables you have.</w:t>
      </w:r>
    </w:p>
    <w:p w14:paraId="303CEF6E" w14:textId="77777777" w:rsidR="00E23C5B" w:rsidRDefault="00E23C5B" w:rsidP="00E23C5B">
      <w:pPr>
        <w:pStyle w:val="Body2"/>
        <w:numPr>
          <w:ilvl w:val="1"/>
          <w:numId w:val="10"/>
        </w:num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pPr>
      <w:r>
        <w:t>David Eaton: Not clear but can be assumed.</w:t>
      </w:r>
    </w:p>
    <w:p w14:paraId="4CB90CBC" w14:textId="03776D28" w:rsidR="00E23C5B" w:rsidRDefault="00E23C5B" w:rsidP="00E23C5B">
      <w:pPr>
        <w:pStyle w:val="Body2"/>
        <w:numPr>
          <w:ilvl w:val="1"/>
          <w:numId w:val="10"/>
        </w:num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 xml:space="preserve">Does each INSERT also add the corresponding FK attributes, including at least one M:M relationship? In other words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pPr>
      <w:proofErr w:type="spellStart"/>
      <w:r>
        <w:lastRenderedPageBreak/>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xml:space="preserve">, I am a little confused probably for you </w:t>
      </w:r>
      <w:proofErr w:type="gramStart"/>
      <w:r>
        <w:t>haven't</w:t>
      </w:r>
      <w:proofErr w:type="gramEnd"/>
      <w:r>
        <w:t xml:space="preserve"> finished yet.</w:t>
      </w:r>
    </w:p>
    <w:p w14:paraId="6BFD3AC8" w14:textId="77777777" w:rsidR="00E23C5B" w:rsidRDefault="00E23C5B" w:rsidP="00E23C5B">
      <w:pPr>
        <w:pStyle w:val="Body2"/>
        <w:numPr>
          <w:ilvl w:val="1"/>
          <w:numId w:val="10"/>
        </w:numPr>
      </w:pPr>
      <w:r>
        <w:t xml:space="preserve">Paul </w:t>
      </w:r>
      <w:proofErr w:type="spellStart"/>
      <w:r>
        <w:t>Newling</w:t>
      </w:r>
      <w:proofErr w:type="spellEnd"/>
      <w:r>
        <w:t xml:space="preserve">: This </w:t>
      </w:r>
      <w:proofErr w:type="gramStart"/>
      <w:r>
        <w:t>isn't</w:t>
      </w:r>
      <w:proofErr w:type="gramEnd"/>
      <w:r>
        <w:t xml:space="preserve">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pPr>
      <w:proofErr w:type="spellStart"/>
      <w:r>
        <w:t>Honghao</w:t>
      </w:r>
      <w:proofErr w:type="spellEnd"/>
      <w:r>
        <w:t xml:space="preserve"> Li: Yes, each row has a delete button so that </w:t>
      </w:r>
      <w:proofErr w:type="gramStart"/>
      <w:r>
        <w:t>it's</w:t>
      </w:r>
      <w:proofErr w:type="gramEnd"/>
      <w:r>
        <w:t xml:space="preserve"> really clear to modify the table.</w:t>
      </w:r>
    </w:p>
    <w:p w14:paraId="490924AF" w14:textId="77777777" w:rsidR="00E23C5B" w:rsidRDefault="00E23C5B" w:rsidP="00E23C5B">
      <w:pPr>
        <w:pStyle w:val="Body2"/>
        <w:numPr>
          <w:ilvl w:val="1"/>
          <w:numId w:val="10"/>
        </w:num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pPr>
      <w:proofErr w:type="spellStart"/>
      <w:r>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t>Joshua Sienkiewicz: Yes, also for work orders.</w:t>
      </w:r>
    </w:p>
    <w:p w14:paraId="7A60A7F4" w14:textId="77777777" w:rsidR="00E23C5B" w:rsidRDefault="00E23C5B" w:rsidP="00E23C5B">
      <w:pPr>
        <w:pStyle w:val="Body2"/>
        <w:numPr>
          <w:ilvl w:val="0"/>
          <w:numId w:val="10"/>
        </w:numPr>
      </w:pPr>
      <w:r>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pPr>
      <w:proofErr w:type="spellStart"/>
      <w:r>
        <w:t>Honghao</w:t>
      </w:r>
      <w:proofErr w:type="spellEnd"/>
      <w:r>
        <w:t xml:space="preserve"> Li: I </w:t>
      </w:r>
      <w:proofErr w:type="gramStart"/>
      <w:r>
        <w:t>don't</w:t>
      </w:r>
      <w:proofErr w:type="gramEnd"/>
      <w:r>
        <w:t xml:space="preserve">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 xml:space="preserve">Paul </w:t>
      </w:r>
      <w:proofErr w:type="spellStart"/>
      <w:r>
        <w:t>Newling</w:t>
      </w:r>
      <w:proofErr w:type="spellEnd"/>
      <w:r>
        <w:t xml:space="preserve">: If there is, the distinction </w:t>
      </w:r>
      <w:proofErr w:type="gramStart"/>
      <w:r>
        <w:t>isn't</w:t>
      </w:r>
      <w:proofErr w:type="gramEnd"/>
      <w:r>
        <w:t xml:space="preserve"> made clear that it is possible</w:t>
      </w:r>
    </w:p>
    <w:p w14:paraId="75322734" w14:textId="77777777" w:rsidR="00E23C5B" w:rsidRDefault="00E23C5B" w:rsidP="00E23C5B">
      <w:pPr>
        <w:pStyle w:val="Body2"/>
        <w:numPr>
          <w:ilvl w:val="1"/>
          <w:numId w:val="10"/>
        </w:num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t>Do you have any other suggestions for the team to help with their HTML UI?</w:t>
      </w:r>
    </w:p>
    <w:p w14:paraId="704D6DEC" w14:textId="77777777" w:rsidR="00E23C5B" w:rsidRDefault="00E23C5B" w:rsidP="00E23C5B">
      <w:pPr>
        <w:pStyle w:val="Body2"/>
        <w:numPr>
          <w:ilvl w:val="1"/>
          <w:numId w:val="10"/>
        </w:numPr>
      </w:pPr>
      <w:proofErr w:type="spellStart"/>
      <w:r>
        <w:lastRenderedPageBreak/>
        <w:t>Honghao</w:t>
      </w:r>
      <w:proofErr w:type="spellEnd"/>
      <w:r>
        <w:t xml:space="preserve"> Li: Yes, </w:t>
      </w:r>
      <w:proofErr w:type="gramStart"/>
      <w:r>
        <w:t>besides</w:t>
      </w:r>
      <w:proofErr w:type="gramEnd"/>
      <w:r>
        <w:t xml:space="preserve">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proofErr w:type="gramStart"/>
      <w:r>
        <w:t>And also</w:t>
      </w:r>
      <w:proofErr w:type="gramEnd"/>
      <w:r>
        <w:t>,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 xml:space="preserve">David Eaton: In my opinion the adaptable navigation menu is not as intuitive to use as a static navigation menu. I believe </w:t>
      </w:r>
      <w:proofErr w:type="gramStart"/>
      <w:r>
        <w:t>this is why</w:t>
      </w:r>
      <w:proofErr w:type="gramEnd"/>
      <w:r>
        <w:t xml:space="preserve">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1324F454"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4F0949E4" w14:textId="77777777" w:rsidR="00E23C5B" w:rsidRDefault="00E23C5B" w:rsidP="004F69FE">
      <w:pPr>
        <w:pStyle w:val="Heading2"/>
      </w:pPr>
      <w:r w:rsidRPr="004F69FE">
        <w:t>Actions</w:t>
      </w:r>
      <w:r>
        <w:t xml:space="preserve"> based on the feedback from previous steps</w:t>
      </w:r>
    </w:p>
    <w:p w14:paraId="326499B4" w14:textId="1F6777DE" w:rsidR="00E23C5B" w:rsidRDefault="00E23C5B" w:rsidP="00E23C5B">
      <w:pPr>
        <w:pStyle w:val="Body2"/>
        <w:numPr>
          <w:ilvl w:val="0"/>
          <w:numId w:val="2"/>
        </w:numPr>
      </w:pPr>
      <w:r>
        <w:t>Redesigned navigation bar to include entities, and hovering over each entity provides a dropdown list to navigate to the Add and Update pages</w:t>
      </w:r>
    </w:p>
    <w:p w14:paraId="468C7D93" w14:textId="16110F78" w:rsidR="00E23C5B" w:rsidRDefault="00E23C5B" w:rsidP="00E23C5B">
      <w:pPr>
        <w:pStyle w:val="Body2"/>
        <w:numPr>
          <w:ilvl w:val="0"/>
          <w:numId w:val="2"/>
        </w:num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7D43A7D6" w14:textId="1A3E84FE" w:rsidR="00383278" w:rsidRDefault="00383278" w:rsidP="00383278">
      <w:pPr>
        <w:pStyle w:val="Body2"/>
        <w:numPr>
          <w:ilvl w:val="0"/>
          <w:numId w:val="2"/>
        </w:numPr>
      </w:pPr>
      <w:r>
        <w:t>Each form for the entities now includes any foreign keys.</w:t>
      </w:r>
    </w:p>
    <w:p w14:paraId="07DC2E42" w14:textId="5E13EE51" w:rsidR="005E0975" w:rsidRDefault="00AC2E9D" w:rsidP="004F69FE">
      <w:pPr>
        <w:pStyle w:val="Heading2"/>
      </w:pPr>
      <w:r>
        <w:t xml:space="preserve">Upgrades to </w:t>
      </w:r>
      <w:r w:rsidRPr="004F69FE">
        <w:t>the</w:t>
      </w:r>
      <w:r>
        <w:t xml:space="preserve"> Draft version</w:t>
      </w:r>
    </w:p>
    <w:p w14:paraId="24E7559F" w14:textId="56E1BBEC" w:rsidR="005E0975" w:rsidRDefault="00AC2E9D">
      <w:pPr>
        <w:pStyle w:val="Body2"/>
        <w:numPr>
          <w:ilvl w:val="0"/>
          <w:numId w:val="2"/>
        </w:numPr>
      </w:pPr>
      <w:r>
        <w:t xml:space="preserve">Removed Parts table since we only </w:t>
      </w:r>
      <w:r w:rsidR="00E656C7">
        <w:t>need</w:t>
      </w:r>
      <w:r>
        <w:t xml:space="preserve"> to implement one M:M relationship</w:t>
      </w:r>
    </w:p>
    <w:p w14:paraId="59CC7EB7" w14:textId="77777777" w:rsidR="005E0975" w:rsidRDefault="00AC2E9D">
      <w:pPr>
        <w:pStyle w:val="Body2"/>
        <w:numPr>
          <w:ilvl w:val="0"/>
          <w:numId w:val="2"/>
        </w:numPr>
      </w:pPr>
      <w:r>
        <w:t xml:space="preserve">Removed cost, </w:t>
      </w:r>
      <w:proofErr w:type="gramStart"/>
      <w:r>
        <w:t>hours</w:t>
      </w:r>
      <w:proofErr w:type="gramEnd"/>
      <w:r>
        <w:t xml:space="preserve"> and rate attributes to focus on the tasks and mechanics for the repair order</w:t>
      </w:r>
    </w:p>
    <w:p w14:paraId="1526170A" w14:textId="77777777" w:rsidR="005E0975" w:rsidRDefault="00AC2E9D">
      <w:pPr>
        <w:pStyle w:val="Body2"/>
        <w:numPr>
          <w:ilvl w:val="0"/>
          <w:numId w:val="2"/>
        </w:num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pPr>
        <w:pStyle w:val="Body2"/>
        <w:numPr>
          <w:ilvl w:val="0"/>
          <w:numId w:val="2"/>
        </w:num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pPr>
        <w:pStyle w:val="Body2"/>
        <w:numPr>
          <w:ilvl w:val="0"/>
          <w:numId w:val="2"/>
        </w:num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pPr>
        <w:pStyle w:val="Body2"/>
        <w:numPr>
          <w:ilvl w:val="0"/>
          <w:numId w:val="2"/>
        </w:num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pPr>
        <w:pStyle w:val="Body2"/>
        <w:numPr>
          <w:ilvl w:val="0"/>
          <w:numId w:val="2"/>
        </w:numPr>
      </w:pPr>
      <w:r>
        <w:lastRenderedPageBreak/>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5741FAC7" w:rsidR="005E0975" w:rsidRDefault="00AC2E9D">
      <w:pPr>
        <w:pStyle w:val="Body2"/>
        <w:numPr>
          <w:ilvl w:val="0"/>
          <w:numId w:val="2"/>
        </w:num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pPr>
        <w:pStyle w:val="Body2"/>
        <w:numPr>
          <w:ilvl w:val="0"/>
          <w:numId w:val="2"/>
        </w:num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pPr>
        <w:pStyle w:val="Body2"/>
        <w:numPr>
          <w:ilvl w:val="0"/>
          <w:numId w:val="2"/>
        </w:num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pPr>
      <w:r>
        <w:t>Project Outline</w:t>
      </w:r>
    </w:p>
    <w:p w14:paraId="19C03670" w14:textId="77777777" w:rsidR="005E0975" w:rsidRDefault="00AC2E9D">
      <w:pPr>
        <w:pStyle w:val="BodyA"/>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pPr>
      <w:r>
        <w:t>Add Customer</w:t>
      </w:r>
    </w:p>
    <w:p w14:paraId="2773053A" w14:textId="2EB8F61C" w:rsidR="00383278" w:rsidRDefault="00383278" w:rsidP="00383278">
      <w:pPr>
        <w:pStyle w:val="BodyA"/>
        <w:numPr>
          <w:ilvl w:val="0"/>
          <w:numId w:val="4"/>
        </w:numPr>
      </w:pPr>
      <w:r>
        <w:t>Add Car</w:t>
      </w:r>
    </w:p>
    <w:p w14:paraId="125B5AD9" w14:textId="77777777" w:rsidR="005E0975" w:rsidRDefault="00AC2E9D">
      <w:pPr>
        <w:pStyle w:val="BodyA"/>
        <w:numPr>
          <w:ilvl w:val="0"/>
          <w:numId w:val="4"/>
        </w:numPr>
      </w:pPr>
      <w:r>
        <w:t>Add repair order to a car</w:t>
      </w:r>
    </w:p>
    <w:p w14:paraId="55B8F64C" w14:textId="08C662AC" w:rsidR="005E0975" w:rsidRDefault="00AC2E9D">
      <w:pPr>
        <w:pStyle w:val="BodyA"/>
        <w:numPr>
          <w:ilvl w:val="0"/>
          <w:numId w:val="4"/>
        </w:numPr>
      </w:pPr>
      <w:r>
        <w:t>Add work orders to repair order</w:t>
      </w:r>
    </w:p>
    <w:p w14:paraId="33CD95AE" w14:textId="1E279424" w:rsidR="005E0975" w:rsidRDefault="00383278" w:rsidP="00A05CAE">
      <w:pPr>
        <w:pStyle w:val="BodyA"/>
        <w:numPr>
          <w:ilvl w:val="1"/>
          <w:numId w:val="4"/>
        </w:numPr>
      </w:pPr>
      <w:r>
        <w:t>Add work task to work order</w:t>
      </w:r>
    </w:p>
    <w:p w14:paraId="70F40668" w14:textId="4D3D4EF1" w:rsidR="005E0975" w:rsidRDefault="00383278">
      <w:pPr>
        <w:pStyle w:val="BodyA"/>
        <w:numPr>
          <w:ilvl w:val="2"/>
          <w:numId w:val="4"/>
        </w:num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4BC2B7ED" w:rsidR="005E0975" w:rsidRDefault="00383278">
      <w:pPr>
        <w:pStyle w:val="BodyA"/>
        <w:numPr>
          <w:ilvl w:val="0"/>
          <w:numId w:val="4"/>
        </w:numPr>
      </w:pPr>
      <w:r>
        <w:t xml:space="preserve">Add end date to </w:t>
      </w:r>
      <w:r w:rsidR="00AC2E9D">
        <w:t xml:space="preserve">work order </w:t>
      </w:r>
      <w:r>
        <w:t>to complete</w:t>
      </w:r>
    </w:p>
    <w:p w14:paraId="0816E946" w14:textId="1DCB8C1D" w:rsidR="00A05CAE" w:rsidRDefault="00A05CAE">
      <w:pPr>
        <w:pStyle w:val="BodyA"/>
        <w:numPr>
          <w:ilvl w:val="0"/>
          <w:numId w:val="4"/>
        </w:numPr>
      </w:pPr>
      <w:r>
        <w:t>Add new work order</w:t>
      </w:r>
    </w:p>
    <w:p w14:paraId="2AB5E616" w14:textId="77777777" w:rsidR="005E0975" w:rsidRDefault="00AC2E9D">
      <w:pPr>
        <w:pStyle w:val="BodyA"/>
        <w:numPr>
          <w:ilvl w:val="0"/>
          <w:numId w:val="4"/>
        </w:numPr>
      </w:pPr>
      <w:r>
        <w:t xml:space="preserve">View on the website homepage the following display of </w:t>
      </w:r>
      <w:proofErr w:type="gramStart"/>
      <w:r>
        <w:t>all of</w:t>
      </w:r>
      <w:proofErr w:type="gramEnd"/>
      <w:r>
        <w:t xml:space="preserve"> the cars currently being repaired at the shop and the current task being performed </w:t>
      </w:r>
    </w:p>
    <w:p w14:paraId="1F48A3E0" w14:textId="77777777" w:rsidR="005E0975" w:rsidRDefault="005E0975">
      <w:pPr>
        <w:pStyle w:val="BodyA"/>
        <w:ind w:left="720"/>
      </w:pPr>
    </w:p>
    <w:p w14:paraId="40C37F99" w14:textId="278B23DF" w:rsidR="005E0975" w:rsidRDefault="005E0975">
      <w:pPr>
        <w:pStyle w:val="BodyA"/>
        <w:ind w:left="720"/>
      </w:pPr>
    </w:p>
    <w:p w14:paraId="1FEBDB1C" w14:textId="36418462" w:rsidR="003D58AB" w:rsidRDefault="003D58AB">
      <w:pPr>
        <w:pStyle w:val="BodyA"/>
        <w:ind w:left="720"/>
      </w:pPr>
    </w:p>
    <w:p w14:paraId="0A807AD2" w14:textId="7DF48E3F" w:rsidR="003D58AB" w:rsidRDefault="003D58AB">
      <w:pPr>
        <w:pStyle w:val="BodyA"/>
        <w:ind w:left="720"/>
      </w:pPr>
    </w:p>
    <w:p w14:paraId="2A01FD6D" w14:textId="77777777" w:rsidR="003D58AB" w:rsidRDefault="003D58AB">
      <w:pPr>
        <w:pStyle w:val="BodyA"/>
        <w:ind w:left="720"/>
      </w:pPr>
    </w:p>
    <w:p w14:paraId="5D08167B" w14:textId="77777777" w:rsidR="006F572C" w:rsidRDefault="006F572C">
      <w:pPr>
        <w:pStyle w:val="BodyA"/>
        <w:ind w:left="720"/>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proofErr w:type="spellStart"/>
            <w:r w:rsidRPr="004F69FE">
              <w:rPr>
                <w:rFonts w:ascii="Helvetica Neue" w:hAnsi="Helvetica Neue"/>
                <w:b/>
                <w:bCs/>
              </w:rPr>
              <w:lastRenderedPageBreak/>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pPr>
            <w:r>
              <w:t>Ben</w:t>
            </w:r>
          </w:p>
        </w:tc>
      </w:tr>
    </w:tbl>
    <w:p w14:paraId="68D49E27" w14:textId="77777777" w:rsidR="005E0975" w:rsidRDefault="005E0975">
      <w:pPr>
        <w:pStyle w:val="BodyA"/>
        <w:widowControl w:val="0"/>
        <w:spacing w:line="240" w:lineRule="auto"/>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proofErr w:type="spellStart"/>
      <w:r>
        <w:t>f_name</w:t>
      </w:r>
      <w:proofErr w:type="spellEnd"/>
      <w:r>
        <w:t>: VARCHAR, NOT NULL</w:t>
      </w:r>
    </w:p>
    <w:p w14:paraId="1B79D6A8" w14:textId="77777777" w:rsidR="005E0975" w:rsidRDefault="00AC2E9D">
      <w:pPr>
        <w:pStyle w:val="BodyA"/>
        <w:numPr>
          <w:ilvl w:val="0"/>
          <w:numId w:val="6"/>
        </w:numPr>
      </w:pPr>
      <w:proofErr w:type="spellStart"/>
      <w:r>
        <w:t>l_name</w:t>
      </w:r>
      <w:proofErr w:type="spellEnd"/>
      <w:r>
        <w:t>: VARCHAR, NOT NULL</w:t>
      </w:r>
    </w:p>
    <w:p w14:paraId="2C2CB8CF" w14:textId="77777777" w:rsidR="005E0975" w:rsidRDefault="00AC2E9D">
      <w:pPr>
        <w:pStyle w:val="BodyA"/>
        <w:numPr>
          <w:ilvl w:val="0"/>
          <w:numId w:val="6"/>
        </w:num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pPr>
      <w:proofErr w:type="spellStart"/>
      <w:r>
        <w:t>email_address</w:t>
      </w:r>
      <w:proofErr w:type="spellEnd"/>
      <w:r>
        <w:t>: VARCHAR, NOT NUL</w:t>
      </w:r>
      <w:r w:rsidR="008B5660">
        <w:t>L</w:t>
      </w:r>
    </w:p>
    <w:p w14:paraId="5E3C0332" w14:textId="77777777" w:rsidR="005E0975" w:rsidRDefault="00AC2E9D">
      <w:pPr>
        <w:pStyle w:val="BodyA"/>
        <w:numPr>
          <w:ilvl w:val="0"/>
          <w:numId w:val="6"/>
        </w:num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pPr>
        <w:pStyle w:val="BodyA"/>
        <w:ind w:left="360"/>
      </w:pPr>
    </w:p>
    <w:p w14:paraId="7C5B7CC6" w14:textId="77777777" w:rsidR="003D58AB" w:rsidRDefault="003D58AB">
      <w:pPr>
        <w:pStyle w:val="BodyA"/>
        <w:rPr>
          <w:rFonts w:ascii="Helvetica Neue" w:hAnsi="Helvetica Neue"/>
          <w:b/>
          <w:bCs/>
        </w:rPr>
      </w:pPr>
    </w:p>
    <w:p w14:paraId="7F96E25E" w14:textId="2963FFDD" w:rsidR="005E0975" w:rsidRDefault="00AC2E9D">
      <w:pPr>
        <w:pStyle w:val="BodyA"/>
        <w:rPr>
          <w:rFonts w:ascii="Arial Unicode MS" w:hAnsi="Arial Unicode MS"/>
        </w:rPr>
      </w:pPr>
      <w:r>
        <w:rPr>
          <w:rFonts w:ascii="Helvetica Neue" w:hAnsi="Helvetica Neue"/>
          <w:b/>
          <w:bCs/>
        </w:rPr>
        <w:lastRenderedPageBreak/>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pPr>
      <w:proofErr w:type="spellStart"/>
      <w:r>
        <w:t>license_plate</w:t>
      </w:r>
      <w:proofErr w:type="spellEnd"/>
      <w:r>
        <w:t>: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pPr>
      <w:proofErr w:type="spellStart"/>
      <w:r>
        <w:t>model_year</w:t>
      </w:r>
      <w:proofErr w:type="spellEnd"/>
      <w:r>
        <w:t>: YEAR, NOT NULL</w:t>
      </w:r>
    </w:p>
    <w:p w14:paraId="4515A404" w14:textId="77777777" w:rsidR="005E0975" w:rsidRDefault="00AC2E9D">
      <w:pPr>
        <w:pStyle w:val="BodyA"/>
        <w:numPr>
          <w:ilvl w:val="0"/>
          <w:numId w:val="6"/>
        </w:num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6EBADACF" w:rsidR="005E0975" w:rsidRDefault="00AC2E9D">
      <w:pPr>
        <w:pStyle w:val="BodyA"/>
        <w:numPr>
          <w:ilvl w:val="0"/>
          <w:numId w:val="6"/>
        </w:numPr>
      </w:pPr>
      <w:proofErr w:type="spellStart"/>
      <w:r>
        <w:t>car_id</w:t>
      </w:r>
      <w:proofErr w:type="spellEnd"/>
      <w:r>
        <w:t>: INT, FK</w:t>
      </w:r>
    </w:p>
    <w:p w14:paraId="4494990E" w14:textId="77777777" w:rsidR="005E0975" w:rsidRDefault="00AC2E9D">
      <w:pPr>
        <w:pStyle w:val="BodyA"/>
        <w:numPr>
          <w:ilvl w:val="0"/>
          <w:numId w:val="6"/>
        </w:numPr>
      </w:pPr>
      <w:proofErr w:type="spellStart"/>
      <w:r>
        <w:t>date_received</w:t>
      </w:r>
      <w:proofErr w:type="spellEnd"/>
      <w:r>
        <w:t>: DATE</w:t>
      </w:r>
    </w:p>
    <w:p w14:paraId="13C074BF" w14:textId="77777777" w:rsidR="005E0975" w:rsidRDefault="00AC2E9D">
      <w:pPr>
        <w:pStyle w:val="BodyA"/>
        <w:numPr>
          <w:ilvl w:val="0"/>
          <w:numId w:val="6"/>
        </w:numPr>
      </w:pPr>
      <w:proofErr w:type="spellStart"/>
      <w:r>
        <w:t>date_completed</w:t>
      </w:r>
      <w:proofErr w:type="spellEnd"/>
      <w:r>
        <w:t>: DATE</w:t>
      </w:r>
    </w:p>
    <w:p w14:paraId="7B27D751" w14:textId="0598C78F" w:rsidR="005E0975" w:rsidRDefault="00AC2E9D">
      <w:pPr>
        <w:pStyle w:val="BodyA"/>
        <w:numPr>
          <w:ilvl w:val="0"/>
          <w:numId w:val="6"/>
        </w:num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where a repair order can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679BBC82" w14:textId="77777777" w:rsidR="005E0975" w:rsidRDefault="00AC2E9D">
      <w:pPr>
        <w:pStyle w:val="BodyA"/>
        <w:numPr>
          <w:ilvl w:val="0"/>
          <w:numId w:val="6"/>
        </w:num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w:t>
      </w:r>
      <w:proofErr w:type="gramStart"/>
      <w:r>
        <w:rPr>
          <w:rFonts w:ascii="Helvetica Neue UltraLight" w:hAnsi="Helvetica Neue UltraLight"/>
        </w:rPr>
        <w:t>and also</w:t>
      </w:r>
      <w:proofErr w:type="gramEnd"/>
      <w:r>
        <w:rPr>
          <w:rFonts w:ascii="Helvetica Neue UltraLight" w:hAnsi="Helvetica Neue UltraLight"/>
        </w:rPr>
        <w:t xml:space="preserve"> tracks the mechanic responsible for the work order (Heather and Chris)</w:t>
      </w:r>
    </w:p>
    <w:p w14:paraId="0CEA5EE4" w14:textId="0BDCDCE8" w:rsidR="00EB7962" w:rsidRDefault="00EB7962" w:rsidP="00EB7962">
      <w:pPr>
        <w:pStyle w:val="BodyA"/>
        <w:numPr>
          <w:ilvl w:val="0"/>
          <w:numId w:val="6"/>
        </w:numPr>
      </w:pPr>
      <w:r>
        <w:t xml:space="preserve">id: </w:t>
      </w:r>
      <w:r>
        <w:rPr>
          <w:lang w:val="fr-FR"/>
        </w:rPr>
        <w:t>INT, AUTO_INCREMENT, UNIQUE, NOT NULL, PK</w:t>
      </w:r>
    </w:p>
    <w:p w14:paraId="2D7FFEBE" w14:textId="6EBABCD0" w:rsidR="005E0975" w:rsidRDefault="00AC2E9D">
      <w:pPr>
        <w:pStyle w:val="BodyA"/>
        <w:numPr>
          <w:ilvl w:val="0"/>
          <w:numId w:val="6"/>
        </w:num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pPr>
      <w:proofErr w:type="spellStart"/>
      <w:r>
        <w:t>start_date</w:t>
      </w:r>
      <w:proofErr w:type="spellEnd"/>
      <w:r>
        <w:t>: DATE</w:t>
      </w:r>
    </w:p>
    <w:p w14:paraId="5F3B631F" w14:textId="29292461" w:rsidR="005E0975" w:rsidRDefault="00AC2E9D">
      <w:pPr>
        <w:pStyle w:val="BodyA"/>
        <w:numPr>
          <w:ilvl w:val="0"/>
          <w:numId w:val="6"/>
        </w:numPr>
      </w:pPr>
      <w:proofErr w:type="spellStart"/>
      <w:r>
        <w:t>end_date</w:t>
      </w:r>
      <w:proofErr w:type="spellEnd"/>
      <w:r>
        <w:t>: DATE</w:t>
      </w:r>
    </w:p>
    <w:p w14:paraId="04568FBB" w14:textId="5CCEC0AC" w:rsidR="005E0975" w:rsidRDefault="005E0975">
      <w:pPr>
        <w:pStyle w:val="BodyA"/>
        <w:rPr>
          <w:rFonts w:ascii="Arial Unicode MS" w:hAnsi="Arial Unicode MS"/>
        </w:rPr>
      </w:pPr>
    </w:p>
    <w:p w14:paraId="02C2735C" w14:textId="78D040F9" w:rsidR="003D58AB" w:rsidRDefault="003D58AB">
      <w:pPr>
        <w:pStyle w:val="BodyA"/>
        <w:rPr>
          <w:rFonts w:ascii="Arial Unicode MS" w:hAnsi="Arial Unicode MS"/>
        </w:rPr>
      </w:pPr>
    </w:p>
    <w:p w14:paraId="68598545" w14:textId="4D5A9FBA" w:rsidR="003D58AB" w:rsidRDefault="003D58AB">
      <w:pPr>
        <w:pStyle w:val="BodyA"/>
        <w:rPr>
          <w:rFonts w:ascii="Arial Unicode MS" w:hAnsi="Arial Unicode MS"/>
        </w:rPr>
      </w:pPr>
    </w:p>
    <w:p w14:paraId="28AE7F7C" w14:textId="77777777" w:rsidR="003D58AB" w:rsidRDefault="003D58AB">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lastRenderedPageBreak/>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pPr>
      <w:proofErr w:type="spellStart"/>
      <w:r>
        <w:t>f_name</w:t>
      </w:r>
      <w:proofErr w:type="spellEnd"/>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7"/>
          <w:footerReference w:type="default" r:id="rId8"/>
          <w:pgSz w:w="12240" w:h="15840"/>
          <w:pgMar w:top="1440" w:right="1080" w:bottom="1440" w:left="1080" w:header="720" w:footer="1037" w:gutter="0"/>
          <w:cols w:space="720"/>
        </w:sectPr>
      </w:pPr>
    </w:p>
    <w:p w14:paraId="01685764" w14:textId="77777777" w:rsidR="005E0975" w:rsidRDefault="00AC2E9D">
      <w:pPr>
        <w:pStyle w:val="BodyA"/>
        <w:ind w:left="360"/>
      </w:pPr>
      <w:proofErr w:type="gramStart"/>
      <w:r>
        <w:rPr>
          <w:rFonts w:ascii="Helvetica Neue" w:hAnsi="Helvetica Neue"/>
          <w:b/>
          <w:bCs/>
        </w:rPr>
        <w:t>customers</w:t>
      </w:r>
      <w:r>
        <w:t>(</w:t>
      </w:r>
      <w:proofErr w:type="gramEnd"/>
    </w:p>
    <w:p w14:paraId="1AED496C" w14:textId="06F652F1" w:rsidR="005E0975" w:rsidRDefault="008D612C">
      <w:pPr>
        <w:pStyle w:val="BodyA"/>
        <w:ind w:left="360"/>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984971B"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4A1FB4EF" w:rsidR="005E0975" w:rsidRDefault="00D77570">
      <w:pPr>
        <w:pStyle w:val="BodyA"/>
        <w:ind w:left="360"/>
      </w:pPr>
      <w:r>
        <w:rPr>
          <w:noProof/>
          <w:u w:val="single"/>
        </w:rPr>
        <mc:AlternateContent>
          <mc:Choice Requires="wps">
            <w:drawing>
              <wp:anchor distT="0" distB="0" distL="0" distR="0" simplePos="0" relativeHeight="251662336" behindDoc="0" locked="0" layoutInCell="1" allowOverlap="1" wp14:anchorId="3882D6CC" wp14:editId="687F07C0">
                <wp:simplePos x="0" y="0"/>
                <wp:positionH relativeFrom="column">
                  <wp:posOffset>636806</wp:posOffset>
                </wp:positionH>
                <wp:positionV relativeFrom="paragraph">
                  <wp:posOffset>96619</wp:posOffset>
                </wp:positionV>
                <wp:extent cx="2866879" cy="2989238"/>
                <wp:effectExtent l="38100" t="0" r="10160" b="97155"/>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866879" cy="29892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19BEDD3" id="officeArt object" o:spid="_x0000_s1026" alt="Connector: Elbow 9" style="position:absolute;margin-left:50.15pt;margin-top:7.6pt;width:225.75pt;height:235.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" path="m,l4993,r,21600l21600,21600e" filled="f" strokecolor="#367da2" strokeweight="1pt">
                <v:stroke endarrow="block" miterlimit="4" joinstyle="miter"/>
                <v:path arrowok="t" o:extrusionok="f" o:connecttype="custom" o:connectlocs="1433440,1494619;1433440,1494619;1433440,1494619;1433440,1494619" o:connectangles="0,90,180,270"/>
              </v:shape>
            </w:pict>
          </mc:Fallback>
        </mc:AlternateContent>
      </w:r>
      <w:proofErr w:type="spellStart"/>
      <w:r w:rsidR="00AC2E9D">
        <w:t>f_name</w:t>
      </w:r>
      <w:proofErr w:type="spellEnd"/>
      <w:r w:rsidR="00AC2E9D">
        <w:t>,</w:t>
      </w:r>
    </w:p>
    <w:p w14:paraId="07F9C325" w14:textId="5905AF37" w:rsidR="005E0975" w:rsidRDefault="00AC2E9D">
      <w:pPr>
        <w:pStyle w:val="BodyA"/>
        <w:ind w:left="360"/>
      </w:pPr>
      <w:proofErr w:type="spellStart"/>
      <w:r>
        <w:t>l_name</w:t>
      </w:r>
      <w:proofErr w:type="spellEnd"/>
      <w:r>
        <w:t>,</w:t>
      </w:r>
    </w:p>
    <w:p w14:paraId="13C01206" w14:textId="0808C634" w:rsidR="005E0975" w:rsidRDefault="00AC2E9D">
      <w:pPr>
        <w:pStyle w:val="BodyA"/>
        <w:ind w:left="360"/>
      </w:pPr>
      <w:proofErr w:type="spellStart"/>
      <w:r>
        <w:t>contact_no</w:t>
      </w:r>
      <w:proofErr w:type="spellEnd"/>
      <w:r>
        <w:t>,</w:t>
      </w:r>
    </w:p>
    <w:p w14:paraId="123D3C6E" w14:textId="738D8B70" w:rsidR="005E0975" w:rsidRDefault="00AC2E9D">
      <w:pPr>
        <w:pStyle w:val="BodyA"/>
        <w:ind w:left="360"/>
      </w:pPr>
      <w:proofErr w:type="spellStart"/>
      <w:r>
        <w:t>email_address</w:t>
      </w:r>
      <w:proofErr w:type="spellEnd"/>
      <w:r>
        <w:t>)</w:t>
      </w:r>
    </w:p>
    <w:p w14:paraId="52441450" w14:textId="77777777" w:rsidR="005E0975" w:rsidRDefault="005E0975">
      <w:pPr>
        <w:pStyle w:val="BodyA"/>
        <w:ind w:left="360"/>
      </w:pPr>
    </w:p>
    <w:p w14:paraId="18CC1E6D" w14:textId="77777777" w:rsidR="005E0975" w:rsidRDefault="00AC2E9D">
      <w:pPr>
        <w:pStyle w:val="BodyA"/>
        <w:ind w:left="360"/>
      </w:pPr>
      <w:proofErr w:type="gramStart"/>
      <w:r>
        <w:rPr>
          <w:rFonts w:ascii="Helvetica Neue" w:hAnsi="Helvetica Neue"/>
          <w:b/>
          <w:bCs/>
        </w:rPr>
        <w:t>cars</w:t>
      </w:r>
      <w:r>
        <w:t>(</w:t>
      </w:r>
      <w:proofErr w:type="gramEnd"/>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proofErr w:type="spellStart"/>
      <w:r>
        <w:t>customer_id</w:t>
      </w:r>
      <w:proofErr w:type="spellEnd"/>
      <w:r>
        <w:t>,</w:t>
      </w:r>
    </w:p>
    <w:p w14:paraId="6295F3A4" w14:textId="77777777" w:rsidR="005E0975" w:rsidRDefault="00AC2E9D">
      <w:pPr>
        <w:pStyle w:val="BodyA"/>
        <w:ind w:left="360"/>
      </w:pPr>
      <w:proofErr w:type="spellStart"/>
      <w:r>
        <w:t>license_plate</w:t>
      </w:r>
      <w:proofErr w:type="spellEnd"/>
      <w:r>
        <w:t>,</w:t>
      </w:r>
    </w:p>
    <w:p w14:paraId="2DB0C0A2" w14:textId="77777777" w:rsidR="005E0975" w:rsidRDefault="00AC2E9D">
      <w:pPr>
        <w:pStyle w:val="BodyA"/>
        <w:ind w:left="360"/>
      </w:pPr>
      <w:r>
        <w:t>make,</w:t>
      </w:r>
    </w:p>
    <w:p w14:paraId="70DAC976" w14:textId="77777777" w:rsidR="005E0975" w:rsidRDefault="00AC2E9D">
      <w:pPr>
        <w:pStyle w:val="BodyA"/>
        <w:ind w:left="360"/>
      </w:pPr>
      <w:proofErr w:type="spellStart"/>
      <w:r>
        <w:t>model_name</w:t>
      </w:r>
      <w:proofErr w:type="spellEnd"/>
      <w:r>
        <w:t>,</w:t>
      </w:r>
    </w:p>
    <w:p w14:paraId="195C6ABE" w14:textId="7B64F7E2" w:rsidR="005E0975" w:rsidRDefault="00AC2E9D">
      <w:pPr>
        <w:pStyle w:val="BodyA"/>
        <w:ind w:left="360"/>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proofErr w:type="spellStart"/>
      <w:r>
        <w:t>car_id</w:t>
      </w:r>
      <w:proofErr w:type="spellEnd"/>
      <w:r>
        <w:t>,</w:t>
      </w:r>
    </w:p>
    <w:p w14:paraId="73BFD4C3" w14:textId="77777777" w:rsidR="005E0975" w:rsidRDefault="00AC2E9D">
      <w:pPr>
        <w:pStyle w:val="BodyA"/>
        <w:ind w:left="360"/>
      </w:pPr>
      <w:proofErr w:type="spellStart"/>
      <w:r>
        <w:t>date_received</w:t>
      </w:r>
      <w:proofErr w:type="spellEnd"/>
      <w:r>
        <w:t>,</w:t>
      </w:r>
    </w:p>
    <w:p w14:paraId="679887CC" w14:textId="10B8740F" w:rsidR="005E0975" w:rsidRDefault="00AC2E9D" w:rsidP="00A05CAE">
      <w:pPr>
        <w:pStyle w:val="BodyA"/>
        <w:ind w:left="360"/>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pPr>
    </w:p>
    <w:p w14:paraId="4D1CC36E" w14:textId="63823078" w:rsidR="00D77570" w:rsidRDefault="00D77570">
      <w:pPr>
        <w:pStyle w:val="BodyA"/>
        <w:ind w:left="360"/>
      </w:pPr>
    </w:p>
    <w:p w14:paraId="148A5FCF" w14:textId="77777777" w:rsidR="00D77570" w:rsidRDefault="00D77570">
      <w:pPr>
        <w:pStyle w:val="BodyA"/>
        <w:ind w:left="360"/>
      </w:pPr>
    </w:p>
    <w:p w14:paraId="03E15E2D" w14:textId="77777777" w:rsidR="00A05CAE" w:rsidRDefault="00A05CAE">
      <w:pPr>
        <w:pStyle w:val="BodyA"/>
        <w:ind w:left="360"/>
      </w:pPr>
    </w:p>
    <w:p w14:paraId="01CA75D1" w14:textId="77777777" w:rsidR="005E0975" w:rsidRDefault="00AC2E9D">
      <w:pPr>
        <w:pStyle w:val="BodyA"/>
        <w:ind w:left="360"/>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u w:val="single"/>
        </w:rPr>
      </w:pPr>
      <w:r>
        <w:rPr>
          <w:u w:val="single"/>
        </w:rPr>
        <w:t>id,</w:t>
      </w:r>
    </w:p>
    <w:p w14:paraId="4F168294" w14:textId="36B1C221" w:rsidR="005E0975" w:rsidRDefault="00AC2E9D">
      <w:pPr>
        <w:pStyle w:val="BodyA"/>
        <w:ind w:left="360"/>
        <w:rPr>
          <w:rFonts w:ascii="Arial Unicode MS" w:hAnsi="Arial Unicode MS"/>
          <w:u w:val="single"/>
        </w:rPr>
      </w:pPr>
      <w:proofErr w:type="spellStart"/>
      <w:r>
        <w:rPr>
          <w:u w:val="single"/>
        </w:rPr>
        <w:t>repair_order_id</w:t>
      </w:r>
      <w:proofErr w:type="spellEnd"/>
      <w:r>
        <w:rPr>
          <w:u w:val="single"/>
        </w:rPr>
        <w:t>,</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Pr>
          <w:u w:val="single"/>
        </w:rPr>
        <w:t>work_task_id</w:t>
      </w:r>
      <w:proofErr w:type="spellEnd"/>
      <w:r>
        <w:rPr>
          <w:u w:val="single"/>
        </w:rPr>
        <w:t>,</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t>mechanic_id</w:t>
      </w:r>
      <w:proofErr w:type="spellEnd"/>
    </w:p>
    <w:p w14:paraId="70C1D191" w14:textId="77777777" w:rsidR="005E0975" w:rsidRDefault="00AC2E9D">
      <w:pPr>
        <w:pStyle w:val="BodyA"/>
        <w:ind w:left="360"/>
      </w:pPr>
      <w:proofErr w:type="spellStart"/>
      <w:r>
        <w:t>start_date</w:t>
      </w:r>
      <w:proofErr w:type="spellEnd"/>
      <w:r>
        <w:t>,</w:t>
      </w:r>
    </w:p>
    <w:p w14:paraId="56918E67" w14:textId="77777777" w:rsidR="005E0975" w:rsidRDefault="00AC2E9D">
      <w:pPr>
        <w:pStyle w:val="BodyA"/>
        <w:ind w:left="360"/>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proofErr w:type="gramStart"/>
      <w:r>
        <w:rPr>
          <w:rFonts w:ascii="Helvetica Neue" w:hAnsi="Helvetica Neue"/>
          <w:b/>
          <w:bCs/>
        </w:rPr>
        <w:t>mechanics</w:t>
      </w:r>
      <w:r>
        <w:t>(</w:t>
      </w:r>
      <w:proofErr w:type="gramEnd"/>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proofErr w:type="spellStart"/>
      <w:r>
        <w:t>f_name</w:t>
      </w:r>
      <w:proofErr w:type="spellEnd"/>
      <w:r>
        <w:t>,</w:t>
      </w:r>
    </w:p>
    <w:p w14:paraId="38FD4F82" w14:textId="189B3231" w:rsidR="005E0975" w:rsidRDefault="00AC2E9D">
      <w:pPr>
        <w:pStyle w:val="BodyA"/>
        <w:ind w:left="360"/>
      </w:pPr>
      <w:proofErr w:type="spellStart"/>
      <w:r>
        <w:t>l_name</w:t>
      </w:r>
      <w:proofErr w:type="spellEnd"/>
      <w:r>
        <w:t>)</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44E7A" w14:textId="77777777" w:rsidR="00FF6ED1" w:rsidRDefault="00FF6ED1">
      <w:r>
        <w:separator/>
      </w:r>
    </w:p>
  </w:endnote>
  <w:endnote w:type="continuationSeparator" w:id="0">
    <w:p w14:paraId="161BA555" w14:textId="77777777" w:rsidR="00FF6ED1" w:rsidRDefault="00FF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77B05" w14:textId="77777777" w:rsidR="00FF6ED1" w:rsidRDefault="00FF6ED1">
      <w:r>
        <w:separator/>
      </w:r>
    </w:p>
  </w:footnote>
  <w:footnote w:type="continuationSeparator" w:id="0">
    <w:p w14:paraId="4835DF17" w14:textId="77777777" w:rsidR="00FF6ED1" w:rsidRDefault="00FF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15BDD"/>
    <w:multiLevelType w:val="hybridMultilevel"/>
    <w:tmpl w:val="FF8C32FC"/>
    <w:numStyleLink w:val="ImportedStyle1"/>
  </w:abstractNum>
  <w:abstractNum w:abstractNumId="6"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C635AF"/>
    <w:multiLevelType w:val="hybridMultilevel"/>
    <w:tmpl w:val="EC4A59FA"/>
    <w:numStyleLink w:val="ImportedStyle2"/>
  </w:abstractNum>
  <w:abstractNum w:abstractNumId="8"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5"/>
  </w:num>
  <w:num w:numId="3">
    <w:abstractNumId w:val="6"/>
  </w:num>
  <w:num w:numId="4">
    <w:abstractNumId w:val="7"/>
  </w:num>
  <w:num w:numId="5">
    <w:abstractNumId w:val="0"/>
  </w:num>
  <w:num w:numId="6">
    <w:abstractNumId w:val="1"/>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2D518D"/>
    <w:rsid w:val="00383278"/>
    <w:rsid w:val="00384F2F"/>
    <w:rsid w:val="003D58AB"/>
    <w:rsid w:val="004F69FE"/>
    <w:rsid w:val="00510127"/>
    <w:rsid w:val="00536643"/>
    <w:rsid w:val="005E0975"/>
    <w:rsid w:val="006E485B"/>
    <w:rsid w:val="006F572C"/>
    <w:rsid w:val="008826F6"/>
    <w:rsid w:val="008A3575"/>
    <w:rsid w:val="008B5660"/>
    <w:rsid w:val="008D47D9"/>
    <w:rsid w:val="008D612C"/>
    <w:rsid w:val="00920432"/>
    <w:rsid w:val="009F661A"/>
    <w:rsid w:val="00A05CAE"/>
    <w:rsid w:val="00AC2E9D"/>
    <w:rsid w:val="00AD5102"/>
    <w:rsid w:val="00B92037"/>
    <w:rsid w:val="00CF4DC6"/>
    <w:rsid w:val="00D35E07"/>
    <w:rsid w:val="00D77570"/>
    <w:rsid w:val="00E23C5B"/>
    <w:rsid w:val="00E32A20"/>
    <w:rsid w:val="00E656C7"/>
    <w:rsid w:val="00EB7962"/>
    <w:rsid w:val="00F507A9"/>
    <w:rsid w:val="00F52E5B"/>
    <w:rsid w:val="00FD2C98"/>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Fillerup</cp:lastModifiedBy>
  <cp:revision>13</cp:revision>
  <dcterms:created xsi:type="dcterms:W3CDTF">2020-05-06T23:09:00Z</dcterms:created>
  <dcterms:modified xsi:type="dcterms:W3CDTF">2020-05-09T19:47:00Z</dcterms:modified>
</cp:coreProperties>
</file>